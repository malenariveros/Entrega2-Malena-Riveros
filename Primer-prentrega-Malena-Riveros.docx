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893" w:rsidRDefault="00EF5893" w:rsidP="00EF5893">
      <w:pPr>
        <w:pStyle w:val="Ttulo"/>
        <w:jc w:val="center"/>
        <w:rPr>
          <w:rFonts w:ascii="DM Sans" w:eastAsia="DM Sans" w:hAnsi="DM Sans" w:cs="DM Sans"/>
          <w:sz w:val="60"/>
          <w:szCs w:val="60"/>
        </w:rPr>
      </w:pPr>
      <w:bookmarkStart w:id="0" w:name="_dj9tyf4ut01e" w:colFirst="0" w:colLast="0"/>
      <w:bookmarkEnd w:id="0"/>
      <w:r>
        <w:rPr>
          <w:rFonts w:ascii="DM Sans" w:eastAsia="DM Sans" w:hAnsi="DM Sans" w:cs="DM Sans"/>
          <w:sz w:val="60"/>
          <w:szCs w:val="60"/>
        </w:rPr>
        <w:t>Proyecto Final</w:t>
      </w:r>
      <w:bookmarkStart w:id="1" w:name="_GoBack"/>
      <w:bookmarkEnd w:id="1"/>
    </w:p>
    <w:p w:rsidR="00EF5893" w:rsidRDefault="00EF5893" w:rsidP="00EF5893">
      <w:pPr>
        <w:jc w:val="center"/>
        <w:rPr>
          <w:rFonts w:ascii="Helvetica Neue" w:eastAsia="Helvetica Neue" w:hAnsi="Helvetica Neue" w:cs="Helvetica Neue"/>
          <w:color w:val="999999"/>
          <w:sz w:val="24"/>
          <w:szCs w:val="24"/>
        </w:rPr>
      </w:pPr>
      <w:r>
        <w:rPr>
          <w:rFonts w:ascii="Helvetica Neue" w:eastAsia="Helvetica Neue" w:hAnsi="Helvetica Neue" w:cs="Helvetica Neue"/>
          <w:color w:val="999999"/>
          <w:sz w:val="24"/>
          <w:szCs w:val="24"/>
        </w:rPr>
        <w:t>Primera entrega</w:t>
      </w:r>
    </w:p>
    <w:p w:rsidR="00EF5893" w:rsidRDefault="00EF5893" w:rsidP="00EF5893">
      <w:pPr>
        <w:jc w:val="right"/>
      </w:pPr>
    </w:p>
    <w:p w:rsidR="00EF5893" w:rsidRDefault="00EF5893" w:rsidP="00EF5893">
      <w:pPr>
        <w:pStyle w:val="Ttulo1"/>
        <w:numPr>
          <w:ilvl w:val="0"/>
          <w:numId w:val="1"/>
        </w:numPr>
        <w:rPr>
          <w:rFonts w:ascii="DM Sans" w:eastAsia="DM Sans" w:hAnsi="DM Sans" w:cs="DM Sans"/>
        </w:rPr>
      </w:pPr>
      <w:bookmarkStart w:id="2" w:name="_fer1i6pwb7tb" w:colFirst="0" w:colLast="0"/>
      <w:bookmarkEnd w:id="2"/>
      <w:r>
        <w:rPr>
          <w:rFonts w:ascii="DM Sans" w:eastAsia="DM Sans" w:hAnsi="DM Sans" w:cs="DM Sans"/>
        </w:rPr>
        <w:t>Descripción de la temática</w:t>
      </w:r>
      <w:r w:rsidR="008E16E5">
        <w:rPr>
          <w:rFonts w:ascii="DM Sans" w:eastAsia="DM Sans" w:hAnsi="DM Sans" w:cs="DM Sans"/>
        </w:rPr>
        <w:t>: Sistema de Gestión de Base de Datos para restaurante.</w:t>
      </w:r>
    </w:p>
    <w:p w:rsidR="00EF5893" w:rsidRDefault="009F56DD" w:rsidP="00EF5893">
      <w:r>
        <w:pict>
          <v:rect id="_x0000_i1026" style="width:0;height:1.5pt" o:hralign="center" o:hrstd="t" o:hr="t" fillcolor="#a0a0a0" stroked="f"/>
        </w:pict>
      </w:r>
    </w:p>
    <w:p w:rsidR="00EF5893" w:rsidRPr="008E16E5" w:rsidRDefault="00EF5893" w:rsidP="00EF5893">
      <w:pPr>
        <w:pStyle w:val="Ttulo3"/>
        <w:rPr>
          <w:u w:val="single"/>
        </w:rPr>
      </w:pPr>
      <w:bookmarkStart w:id="3" w:name="_k6rdbj5be4mb" w:colFirst="0" w:colLast="0"/>
      <w:bookmarkEnd w:id="3"/>
      <w:r w:rsidRPr="008E16E5">
        <w:rPr>
          <w:u w:val="single"/>
        </w:rPr>
        <w:t>Introducción</w:t>
      </w:r>
    </w:p>
    <w:p w:rsidR="00330C5D" w:rsidRPr="00330C5D" w:rsidRDefault="00330C5D" w:rsidP="00EF5893">
      <w:pPr>
        <w:pStyle w:val="Ttulo3"/>
        <w:rPr>
          <w:rFonts w:eastAsia="Helvetica Neue Light"/>
          <w:sz w:val="20"/>
          <w:szCs w:val="20"/>
        </w:rPr>
      </w:pPr>
      <w:bookmarkStart w:id="4" w:name="_j7nyfvgbse0l" w:colFirst="0" w:colLast="0"/>
      <w:bookmarkEnd w:id="4"/>
      <w:r w:rsidRPr="00330C5D">
        <w:rPr>
          <w:rFonts w:eastAsia="Helvetica Neue Light"/>
          <w:sz w:val="20"/>
          <w:szCs w:val="20"/>
        </w:rPr>
        <w:t>En el ámbito de la gastronomía, la gestión efectiva de datos se ha vuelto crucial para garantizar el funcionamiento eficiente y la satisfacción del cliente en los restaurantes. Nuestro proyecto tiene como objetivo principal desarrollar un Sistema de Gestión Integral para un restaurante, el cual abarcará diversos aspectos operativos y administrativos clave. Este sistema estará basado en una base de datos relacional sólida que permitirá almacenar, organizar y analizar información detallada sobre todas las áreas relevantes del restaurante.</w:t>
      </w:r>
    </w:p>
    <w:p w:rsidR="00EF5893" w:rsidRPr="008E16E5" w:rsidRDefault="00EF5893" w:rsidP="00EF5893">
      <w:pPr>
        <w:pStyle w:val="Ttulo3"/>
        <w:rPr>
          <w:u w:val="single"/>
        </w:rPr>
      </w:pPr>
      <w:r w:rsidRPr="008E16E5">
        <w:rPr>
          <w:u w:val="single"/>
        </w:rPr>
        <w:t>Objetivos</w:t>
      </w:r>
    </w:p>
    <w:p w:rsidR="00330C5D" w:rsidRPr="00330C5D" w:rsidRDefault="00330C5D" w:rsidP="00330C5D">
      <w:pPr>
        <w:pStyle w:val="selectable-text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bookmarkStart w:id="5" w:name="_kgat6ynuh202" w:colFirst="0" w:colLast="0"/>
      <w:bookmarkEnd w:id="5"/>
      <w:r w:rsidRPr="00330C5D">
        <w:rPr>
          <w:rStyle w:val="selectable-text1"/>
          <w:rFonts w:ascii="Arial" w:hAnsi="Arial" w:cs="Arial"/>
          <w:sz w:val="20"/>
          <w:szCs w:val="20"/>
        </w:rPr>
        <w:t>Diseñar y desarrollar una base de datos relacional que almacene información detallada sobre el restaurante y su administración económica, incluyendo el manejo de empleados y proveedores, gestión de pedidos y facturación.</w:t>
      </w:r>
    </w:p>
    <w:p w:rsidR="00330C5D" w:rsidRPr="00330C5D" w:rsidRDefault="00330C5D" w:rsidP="00330C5D">
      <w:pPr>
        <w:pStyle w:val="selectable-text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330C5D">
        <w:rPr>
          <w:rStyle w:val="selectable-text1"/>
          <w:rFonts w:ascii="Arial" w:hAnsi="Arial" w:cs="Arial"/>
          <w:sz w:val="20"/>
          <w:szCs w:val="20"/>
        </w:rPr>
        <w:t>Facilitar la gestión eficiente de los empleados del restaurante, incluyendo la asignación de turnos, seguimiento de horarios laborales y registro de información personal y laboral.</w:t>
      </w:r>
    </w:p>
    <w:p w:rsidR="00330C5D" w:rsidRPr="00330C5D" w:rsidRDefault="00330C5D" w:rsidP="00330C5D">
      <w:pPr>
        <w:pStyle w:val="selectable-text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330C5D">
        <w:rPr>
          <w:rStyle w:val="selectable-text1"/>
          <w:rFonts w:ascii="Arial" w:hAnsi="Arial" w:cs="Arial"/>
          <w:sz w:val="20"/>
          <w:szCs w:val="20"/>
        </w:rPr>
        <w:t>Mejorar la atención al cliente a través de la recopilación y análisis de datos relacionados con las reservas, pedidos, preferencias y comentarios de los clientes.</w:t>
      </w:r>
    </w:p>
    <w:p w:rsidR="00330C5D" w:rsidRPr="00330C5D" w:rsidRDefault="00330C5D" w:rsidP="00330C5D">
      <w:pPr>
        <w:pStyle w:val="selectable-text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330C5D">
        <w:rPr>
          <w:rStyle w:val="selectable-text1"/>
          <w:rFonts w:ascii="Arial" w:hAnsi="Arial" w:cs="Arial"/>
          <w:sz w:val="20"/>
          <w:szCs w:val="20"/>
        </w:rPr>
        <w:t>Optimizar la gestión de proveedores, incluyendo el registro de información de contacto, historial de pedidos y facturación.</w:t>
      </w:r>
    </w:p>
    <w:p w:rsidR="00330C5D" w:rsidRPr="00330C5D" w:rsidRDefault="00330C5D" w:rsidP="00330C5D">
      <w:pPr>
        <w:pStyle w:val="selectable-text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330C5D">
        <w:rPr>
          <w:rStyle w:val="selectable-text1"/>
          <w:rFonts w:ascii="Arial" w:hAnsi="Arial" w:cs="Arial"/>
          <w:sz w:val="20"/>
          <w:szCs w:val="20"/>
        </w:rPr>
        <w:t>Proporcionar herramientas de análisis que permitan a la gerencia del restaurante tomar decisiones informadas para mejorar la eficiencia operativa y la satisfacción del cliente.</w:t>
      </w:r>
    </w:p>
    <w:p w:rsidR="00EF5893" w:rsidRPr="008E16E5" w:rsidRDefault="00EF5893" w:rsidP="00EF5893">
      <w:pPr>
        <w:pStyle w:val="Ttulo3"/>
        <w:rPr>
          <w:u w:val="single"/>
        </w:rPr>
      </w:pPr>
      <w:r w:rsidRPr="008E16E5">
        <w:rPr>
          <w:u w:val="single"/>
        </w:rPr>
        <w:t>Situación problemática</w:t>
      </w:r>
    </w:p>
    <w:p w:rsidR="00330C5D" w:rsidRDefault="00330C5D" w:rsidP="00330C5D">
      <w:pPr>
        <w:widowControl w:val="0"/>
        <w:spacing w:after="200" w:line="240" w:lineRule="auto"/>
        <w:rPr>
          <w:rFonts w:eastAsia="Helvetica Neue Light"/>
          <w:color w:val="434343"/>
          <w:sz w:val="20"/>
          <w:szCs w:val="20"/>
        </w:rPr>
      </w:pPr>
      <w:r w:rsidRPr="00330C5D">
        <w:rPr>
          <w:rFonts w:eastAsia="Helvetica Neue Light"/>
          <w:color w:val="434343"/>
          <w:sz w:val="20"/>
          <w:szCs w:val="20"/>
        </w:rPr>
        <w:t xml:space="preserve">La implementación de una base de datos integral es fundamental para abordar las siguientes necesidades y brechas identificadas en la </w:t>
      </w:r>
      <w:r w:rsidR="008E16E5">
        <w:rPr>
          <w:rFonts w:eastAsia="Helvetica Neue Light"/>
          <w:color w:val="434343"/>
          <w:sz w:val="20"/>
          <w:szCs w:val="20"/>
        </w:rPr>
        <w:t>gestión actual del restaurante:</w:t>
      </w:r>
    </w:p>
    <w:p w:rsidR="008E16E5" w:rsidRPr="00330C5D" w:rsidRDefault="008E16E5" w:rsidP="00330C5D">
      <w:pPr>
        <w:widowControl w:val="0"/>
        <w:spacing w:after="200" w:line="240" w:lineRule="auto"/>
        <w:rPr>
          <w:rFonts w:eastAsia="Helvetica Neue Light"/>
          <w:color w:val="434343"/>
          <w:sz w:val="20"/>
          <w:szCs w:val="20"/>
        </w:rPr>
      </w:pPr>
    </w:p>
    <w:p w:rsidR="00330C5D" w:rsidRPr="00330C5D" w:rsidRDefault="00330C5D" w:rsidP="00330C5D">
      <w:pPr>
        <w:pStyle w:val="Prrafodelista"/>
        <w:widowControl w:val="0"/>
        <w:numPr>
          <w:ilvl w:val="0"/>
          <w:numId w:val="4"/>
        </w:numPr>
        <w:spacing w:after="200" w:line="240" w:lineRule="auto"/>
        <w:rPr>
          <w:rFonts w:eastAsia="Helvetica Neue Light"/>
          <w:color w:val="434343"/>
          <w:sz w:val="20"/>
          <w:szCs w:val="20"/>
        </w:rPr>
      </w:pPr>
      <w:r w:rsidRPr="00330C5D">
        <w:rPr>
          <w:rFonts w:eastAsia="Helvetica Neue Light"/>
          <w:color w:val="434343"/>
          <w:sz w:val="20"/>
          <w:szCs w:val="20"/>
        </w:rPr>
        <w:t>Dificultad para organizar y acceder a información clave sobre empleados, proveedores, inventario y clientes.</w:t>
      </w:r>
    </w:p>
    <w:p w:rsidR="00330C5D" w:rsidRPr="00330C5D" w:rsidRDefault="00330C5D" w:rsidP="00330C5D">
      <w:pPr>
        <w:pStyle w:val="Prrafodelista"/>
        <w:widowControl w:val="0"/>
        <w:numPr>
          <w:ilvl w:val="0"/>
          <w:numId w:val="4"/>
        </w:numPr>
        <w:spacing w:after="200" w:line="240" w:lineRule="auto"/>
        <w:rPr>
          <w:rFonts w:eastAsia="Helvetica Neue Light"/>
          <w:color w:val="434343"/>
          <w:sz w:val="20"/>
          <w:szCs w:val="20"/>
        </w:rPr>
      </w:pPr>
      <w:r w:rsidRPr="00330C5D">
        <w:rPr>
          <w:rFonts w:eastAsia="Helvetica Neue Light"/>
          <w:color w:val="434343"/>
          <w:sz w:val="20"/>
          <w:szCs w:val="20"/>
        </w:rPr>
        <w:t>Falta de coordinación entre los diferentes departamentos del restaurante, lo que lleva a una comunicación ineficiente y a errores en la administración.</w:t>
      </w:r>
    </w:p>
    <w:p w:rsidR="00330C5D" w:rsidRPr="00330C5D" w:rsidRDefault="00330C5D" w:rsidP="00330C5D">
      <w:pPr>
        <w:pStyle w:val="Prrafodelista"/>
        <w:widowControl w:val="0"/>
        <w:numPr>
          <w:ilvl w:val="0"/>
          <w:numId w:val="4"/>
        </w:numPr>
        <w:spacing w:after="200" w:line="240" w:lineRule="auto"/>
        <w:rPr>
          <w:rFonts w:eastAsia="Helvetica Neue Light"/>
          <w:color w:val="434343"/>
          <w:sz w:val="20"/>
          <w:szCs w:val="20"/>
        </w:rPr>
      </w:pPr>
      <w:r w:rsidRPr="00330C5D">
        <w:rPr>
          <w:rFonts w:eastAsia="Helvetica Neue Light"/>
          <w:color w:val="434343"/>
          <w:sz w:val="20"/>
          <w:szCs w:val="20"/>
        </w:rPr>
        <w:t>Ausencia de herramientas de análisis que permitan identificar tendencias, problemas recurrentes y oportunidades de mejora en la operación del restaurante.</w:t>
      </w:r>
    </w:p>
    <w:p w:rsidR="00EF5893" w:rsidRPr="00330C5D" w:rsidRDefault="00330C5D" w:rsidP="00330C5D">
      <w:pPr>
        <w:pStyle w:val="Prrafodelista"/>
        <w:widowControl w:val="0"/>
        <w:numPr>
          <w:ilvl w:val="0"/>
          <w:numId w:val="4"/>
        </w:numPr>
        <w:spacing w:after="200" w:line="240" w:lineRule="auto"/>
        <w:rPr>
          <w:rFonts w:eastAsia="Helvetica Neue Light"/>
          <w:color w:val="434343"/>
          <w:sz w:val="20"/>
          <w:szCs w:val="20"/>
        </w:rPr>
      </w:pPr>
      <w:r w:rsidRPr="00330C5D">
        <w:rPr>
          <w:rFonts w:eastAsia="Helvetica Neue Light"/>
          <w:color w:val="434343"/>
          <w:sz w:val="20"/>
          <w:szCs w:val="20"/>
        </w:rPr>
        <w:t>Limitaciones en la capacidad de ofrecer un servicio personalizado y de alta calidad a los clientes debido a la falta de información detallada sobre sus preferencias y experiencias pasadas.</w:t>
      </w:r>
    </w:p>
    <w:p w:rsidR="00EF5893" w:rsidRDefault="00EF5893" w:rsidP="00EF5893">
      <w:pPr>
        <w:pStyle w:val="Ttulo3"/>
      </w:pPr>
      <w:bookmarkStart w:id="6" w:name="_7un09yqdgv7m" w:colFirst="0" w:colLast="0"/>
      <w:bookmarkEnd w:id="6"/>
      <w:r>
        <w:lastRenderedPageBreak/>
        <w:t>Modelo de negocio</w:t>
      </w:r>
    </w:p>
    <w:p w:rsidR="00EF5893" w:rsidRPr="002B5421" w:rsidRDefault="00EF5893" w:rsidP="00EF5893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4"/>
          <w:szCs w:val="24"/>
        </w:rPr>
      </w:pPr>
      <w:r w:rsidRPr="002B5421">
        <w:rPr>
          <w:rFonts w:ascii="Helvetica Neue Light" w:eastAsia="Helvetica Neue Light" w:hAnsi="Helvetica Neue Light" w:cs="Helvetica Neue Light"/>
          <w:color w:val="434343"/>
          <w:sz w:val="24"/>
          <w:szCs w:val="24"/>
        </w:rPr>
        <w:t>Describe de manera abstracta a la organización que utiliza esta solución</w:t>
      </w:r>
      <w:r w:rsidR="00330C5D">
        <w:rPr>
          <w:rFonts w:ascii="Helvetica Neue Light" w:eastAsia="Helvetica Neue Light" w:hAnsi="Helvetica Neue Light" w:cs="Helvetica Neue Light"/>
          <w:color w:val="434343"/>
          <w:sz w:val="24"/>
          <w:szCs w:val="24"/>
        </w:rPr>
        <w:t>.</w:t>
      </w:r>
    </w:p>
    <w:p w:rsidR="00EF5893" w:rsidRDefault="00EF5893" w:rsidP="00EF5893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:rsidR="00EF5893" w:rsidRDefault="00EF5893" w:rsidP="00EF5893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:rsidR="00EF5893" w:rsidRDefault="00EF5893" w:rsidP="00EF5893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:rsidR="00EF5893" w:rsidRDefault="00EF5893" w:rsidP="00EF5893">
      <w:pPr>
        <w:numPr>
          <w:ilvl w:val="0"/>
          <w:numId w:val="1"/>
        </w:numPr>
        <w:rPr>
          <w:rFonts w:ascii="DM Sans" w:eastAsia="DM Sans" w:hAnsi="DM Sans" w:cs="DM Sans"/>
          <w:sz w:val="40"/>
          <w:szCs w:val="40"/>
        </w:rPr>
      </w:pPr>
      <w:r>
        <w:rPr>
          <w:rFonts w:ascii="DM Sans" w:eastAsia="DM Sans" w:hAnsi="DM Sans" w:cs="DM Sans"/>
          <w:sz w:val="40"/>
          <w:szCs w:val="40"/>
        </w:rPr>
        <w:t xml:space="preserve"> Diagramas entidad relación</w:t>
      </w:r>
    </w:p>
    <w:p w:rsidR="00EF5893" w:rsidRDefault="009F56DD" w:rsidP="00EF5893">
      <w:pPr>
        <w:rPr>
          <w:rFonts w:ascii="DM Sans" w:eastAsia="DM Sans" w:hAnsi="DM Sans" w:cs="DM Sans"/>
          <w:sz w:val="40"/>
          <w:szCs w:val="40"/>
        </w:rPr>
      </w:pPr>
      <w:r>
        <w:pict>
          <v:rect id="_x0000_i1027" style="width:0;height:1.5pt" o:hralign="center" o:hrstd="t" o:hr="t" fillcolor="#a0a0a0" stroked="f"/>
        </w:pict>
      </w:r>
    </w:p>
    <w:p w:rsidR="00EF5893" w:rsidRDefault="008E16E5" w:rsidP="00EF5893">
      <w:pPr>
        <w:rPr>
          <w:rFonts w:ascii="DM Sans" w:eastAsia="DM Sans" w:hAnsi="DM Sans" w:cs="DM Sans"/>
        </w:rPr>
      </w:pPr>
      <w:r w:rsidRPr="008E16E5">
        <w:rPr>
          <w:rFonts w:ascii="DM Sans" w:eastAsia="DM Sans" w:hAnsi="DM Sans" w:cs="DM Sans"/>
          <w:noProof/>
        </w:rPr>
        <w:drawing>
          <wp:inline distT="0" distB="0" distL="0" distR="0" wp14:anchorId="6EAAF069" wp14:editId="366ECB28">
            <wp:extent cx="5733415" cy="2477770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93" w:rsidRDefault="00EF5893" w:rsidP="00EF5893">
      <w:pPr>
        <w:rPr>
          <w:rFonts w:ascii="DM Sans" w:eastAsia="DM Sans" w:hAnsi="DM Sans" w:cs="DM Sans"/>
        </w:rPr>
      </w:pPr>
    </w:p>
    <w:p w:rsidR="00EF5893" w:rsidRDefault="00EF5893" w:rsidP="00EF5893">
      <w:pPr>
        <w:rPr>
          <w:rFonts w:ascii="DM Sans" w:eastAsia="DM Sans" w:hAnsi="DM Sans" w:cs="DM Sans"/>
        </w:rPr>
      </w:pPr>
    </w:p>
    <w:p w:rsidR="00EF5893" w:rsidRDefault="00EF5893" w:rsidP="00EF5893">
      <w:pPr>
        <w:rPr>
          <w:rFonts w:ascii="DM Sans" w:eastAsia="DM Sans" w:hAnsi="DM Sans" w:cs="DM Sans"/>
        </w:rPr>
      </w:pPr>
    </w:p>
    <w:p w:rsidR="00EF5893" w:rsidRDefault="00EF5893" w:rsidP="00EF5893">
      <w:pPr>
        <w:rPr>
          <w:rFonts w:ascii="DM Sans" w:eastAsia="DM Sans" w:hAnsi="DM Sans" w:cs="DM Sans"/>
        </w:rPr>
      </w:pPr>
    </w:p>
    <w:p w:rsidR="00EF5893" w:rsidRDefault="00EF5893" w:rsidP="00EF5893">
      <w:pPr>
        <w:rPr>
          <w:rFonts w:ascii="DM Sans" w:eastAsia="DM Sans" w:hAnsi="DM Sans" w:cs="DM Sans"/>
        </w:rPr>
      </w:pPr>
    </w:p>
    <w:p w:rsidR="00EF5893" w:rsidRDefault="00EF5893" w:rsidP="00EF5893">
      <w:pPr>
        <w:rPr>
          <w:rFonts w:ascii="DM Sans" w:eastAsia="DM Sans" w:hAnsi="DM Sans" w:cs="DM Sans"/>
        </w:rPr>
      </w:pPr>
    </w:p>
    <w:p w:rsidR="00EF5893" w:rsidRDefault="00EF5893" w:rsidP="00EF5893">
      <w:pPr>
        <w:rPr>
          <w:rFonts w:ascii="DM Sans" w:eastAsia="DM Sans" w:hAnsi="DM Sans" w:cs="DM Sans"/>
        </w:rPr>
      </w:pPr>
    </w:p>
    <w:p w:rsidR="00EF5893" w:rsidRDefault="00EF5893" w:rsidP="00EF5893">
      <w:pPr>
        <w:rPr>
          <w:rFonts w:ascii="DM Sans" w:eastAsia="DM Sans" w:hAnsi="DM Sans" w:cs="DM Sans"/>
        </w:rPr>
      </w:pPr>
    </w:p>
    <w:p w:rsidR="00EF5893" w:rsidRDefault="00EF5893" w:rsidP="00EF5893">
      <w:pPr>
        <w:rPr>
          <w:rFonts w:ascii="DM Sans" w:eastAsia="DM Sans" w:hAnsi="DM Sans" w:cs="DM Sans"/>
        </w:rPr>
      </w:pPr>
    </w:p>
    <w:p w:rsidR="00EF5893" w:rsidRDefault="00EF5893" w:rsidP="00EF5893">
      <w:pPr>
        <w:rPr>
          <w:rFonts w:ascii="DM Sans" w:eastAsia="DM Sans" w:hAnsi="DM Sans" w:cs="DM Sans"/>
        </w:rPr>
      </w:pPr>
    </w:p>
    <w:p w:rsidR="00EF5893" w:rsidRPr="008E16E5" w:rsidRDefault="00EF5893" w:rsidP="00EF5893">
      <w:pPr>
        <w:rPr>
          <w:rFonts w:ascii="DM Sans" w:eastAsia="DM Sans" w:hAnsi="DM Sans" w:cs="DM Sans"/>
          <w:u w:val="single"/>
        </w:rPr>
      </w:pPr>
    </w:p>
    <w:p w:rsidR="00EF5893" w:rsidRDefault="00EF5893" w:rsidP="00EF5893">
      <w:pPr>
        <w:rPr>
          <w:rFonts w:ascii="DM Sans" w:eastAsia="DM Sans" w:hAnsi="DM Sans" w:cs="DM Sans"/>
        </w:rPr>
      </w:pPr>
    </w:p>
    <w:p w:rsidR="008E16E5" w:rsidRDefault="008E16E5" w:rsidP="00EF5893">
      <w:pPr>
        <w:rPr>
          <w:rFonts w:ascii="DM Sans" w:eastAsia="DM Sans" w:hAnsi="DM Sans" w:cs="DM Sans"/>
        </w:rPr>
      </w:pPr>
    </w:p>
    <w:p w:rsidR="008E16E5" w:rsidRDefault="008E16E5" w:rsidP="00EF5893">
      <w:pPr>
        <w:rPr>
          <w:rFonts w:ascii="DM Sans" w:eastAsia="DM Sans" w:hAnsi="DM Sans" w:cs="DM Sans"/>
        </w:rPr>
      </w:pPr>
    </w:p>
    <w:p w:rsidR="008E16E5" w:rsidRDefault="008E16E5" w:rsidP="00EF5893">
      <w:pPr>
        <w:rPr>
          <w:rFonts w:ascii="DM Sans" w:eastAsia="DM Sans" w:hAnsi="DM Sans" w:cs="DM Sans"/>
        </w:rPr>
      </w:pPr>
    </w:p>
    <w:p w:rsidR="008E16E5" w:rsidRDefault="008E16E5" w:rsidP="00EF5893">
      <w:pPr>
        <w:rPr>
          <w:rFonts w:ascii="DM Sans" w:eastAsia="DM Sans" w:hAnsi="DM Sans" w:cs="DM Sans"/>
        </w:rPr>
      </w:pPr>
    </w:p>
    <w:p w:rsidR="008E16E5" w:rsidRDefault="008E16E5" w:rsidP="00EF5893">
      <w:pPr>
        <w:rPr>
          <w:rFonts w:ascii="DM Sans" w:eastAsia="DM Sans" w:hAnsi="DM Sans" w:cs="DM Sans"/>
        </w:rPr>
      </w:pPr>
    </w:p>
    <w:p w:rsidR="008E16E5" w:rsidRDefault="008E16E5" w:rsidP="00EF5893">
      <w:pPr>
        <w:rPr>
          <w:rFonts w:ascii="DM Sans" w:eastAsia="DM Sans" w:hAnsi="DM Sans" w:cs="DM Sans"/>
        </w:rPr>
      </w:pPr>
    </w:p>
    <w:p w:rsidR="008E16E5" w:rsidRDefault="008E16E5" w:rsidP="00EF5893">
      <w:pPr>
        <w:rPr>
          <w:rFonts w:ascii="DM Sans" w:eastAsia="DM Sans" w:hAnsi="DM Sans" w:cs="DM Sans"/>
        </w:rPr>
      </w:pPr>
    </w:p>
    <w:p w:rsidR="008E16E5" w:rsidRDefault="008E16E5" w:rsidP="00EF5893">
      <w:pPr>
        <w:rPr>
          <w:rFonts w:ascii="DM Sans" w:eastAsia="DM Sans" w:hAnsi="DM Sans" w:cs="DM Sans"/>
        </w:rPr>
      </w:pPr>
    </w:p>
    <w:p w:rsidR="008E16E5" w:rsidRDefault="008E16E5" w:rsidP="00EF5893">
      <w:pPr>
        <w:rPr>
          <w:rFonts w:ascii="DM Sans" w:eastAsia="DM Sans" w:hAnsi="DM Sans" w:cs="DM Sans"/>
        </w:rPr>
      </w:pPr>
    </w:p>
    <w:p w:rsidR="00EF5893" w:rsidRDefault="00EF5893" w:rsidP="00EF5893">
      <w:pPr>
        <w:rPr>
          <w:rFonts w:ascii="DM Sans" w:eastAsia="DM Sans" w:hAnsi="DM Sans" w:cs="DM Sans"/>
        </w:rPr>
      </w:pPr>
    </w:p>
    <w:p w:rsidR="00EF5893" w:rsidRDefault="00EF5893" w:rsidP="00EF5893">
      <w:pPr>
        <w:numPr>
          <w:ilvl w:val="0"/>
          <w:numId w:val="1"/>
        </w:numPr>
        <w:rPr>
          <w:rFonts w:ascii="DM Sans" w:eastAsia="DM Sans" w:hAnsi="DM Sans" w:cs="DM Sans"/>
          <w:sz w:val="40"/>
          <w:szCs w:val="40"/>
        </w:rPr>
      </w:pPr>
      <w:r>
        <w:rPr>
          <w:rFonts w:ascii="DM Sans" w:eastAsia="DM Sans" w:hAnsi="DM Sans" w:cs="DM Sans"/>
          <w:sz w:val="40"/>
          <w:szCs w:val="40"/>
        </w:rPr>
        <w:t xml:space="preserve"> Listado de tablas</w:t>
      </w:r>
    </w:p>
    <w:p w:rsidR="00EF5893" w:rsidRDefault="009F56DD" w:rsidP="00EF5893">
      <w:r>
        <w:pict>
          <v:rect id="_x0000_i1028" style="width:0;height:1.5pt" o:hralign="center" o:bullet="t" o:hrstd="t" o:hr="t" fillcolor="#a0a0a0" stroked="f"/>
        </w:pict>
      </w:r>
    </w:p>
    <w:p w:rsidR="008E16E5" w:rsidRDefault="008E16E5" w:rsidP="00EF5893">
      <w:pPr>
        <w:rPr>
          <w:rFonts w:ascii="DM Sans" w:eastAsia="DM Sans" w:hAnsi="DM Sans" w:cs="DM Sans"/>
          <w:sz w:val="40"/>
          <w:szCs w:val="40"/>
        </w:rPr>
      </w:pPr>
    </w:p>
    <w:p w:rsidR="008E16E5" w:rsidRDefault="008E16E5" w:rsidP="00EF5893">
      <w:pPr>
        <w:rPr>
          <w:rFonts w:ascii="DM Sans" w:eastAsia="DM Sans" w:hAnsi="DM Sans" w:cs="DM Sans"/>
          <w:sz w:val="40"/>
          <w:szCs w:val="40"/>
        </w:rPr>
      </w:pPr>
    </w:p>
    <w:p w:rsidR="008E16E5" w:rsidRDefault="008E16E5" w:rsidP="00EF5893">
      <w:pPr>
        <w:rPr>
          <w:rFonts w:ascii="DM Sans" w:eastAsia="DM Sans" w:hAnsi="DM Sans" w:cs="DM Sans"/>
          <w:sz w:val="40"/>
          <w:szCs w:val="40"/>
        </w:rPr>
      </w:pPr>
    </w:p>
    <w:p w:rsidR="008E16E5" w:rsidRDefault="008E16E5" w:rsidP="00EF5893">
      <w:pPr>
        <w:rPr>
          <w:rFonts w:ascii="DM Sans" w:eastAsia="DM Sans" w:hAnsi="DM Sans" w:cs="DM Sans"/>
          <w:sz w:val="40"/>
          <w:szCs w:val="40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  <w:tblPrChange w:id="7" w:author="Otro autor" w:date="2024-03-30T20:16:00Z">
          <w:tblPr>
            <w:tblW w:w="9029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</w:tblPrChange>
      </w:tblPr>
      <w:tblGrid>
        <w:gridCol w:w="2258"/>
        <w:gridCol w:w="2257"/>
        <w:gridCol w:w="2257"/>
        <w:gridCol w:w="2257"/>
        <w:tblGridChange w:id="8">
          <w:tblGrid>
            <w:gridCol w:w="2258"/>
            <w:gridCol w:w="2257"/>
            <w:gridCol w:w="2257"/>
            <w:gridCol w:w="2257"/>
          </w:tblGrid>
        </w:tblGridChange>
      </w:tblGrid>
      <w:tr w:rsidR="00EF5893" w:rsidTr="00CD192E">
        <w:trPr>
          <w:trHeight w:val="71"/>
          <w:trPrChange w:id="9" w:author="Otro autor" w:date="2024-03-30T20:16:00Z">
            <w:trPr>
              <w:trHeight w:val="600"/>
            </w:trPr>
          </w:trPrChange>
        </w:trPr>
        <w:tc>
          <w:tcPr>
            <w:tcW w:w="902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0" w:author="Otro autor" w:date="2024-03-30T20:16:00Z">
              <w:tcPr>
                <w:tcW w:w="9028" w:type="dxa"/>
                <w:gridSpan w:val="4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Default="00330C5D" w:rsidP="007F3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CLIENTES</w:t>
            </w:r>
          </w:p>
        </w:tc>
      </w:tr>
      <w:tr w:rsidR="00EF5893" w:rsidTr="00CD192E">
        <w:trPr>
          <w:trHeight w:val="177"/>
          <w:trPrChange w:id="11" w:author="Otro autor" w:date="2024-03-30T20:16:00Z">
            <w:trPr>
              <w:trHeight w:val="600"/>
            </w:trPr>
          </w:trPrChange>
        </w:trPr>
        <w:tc>
          <w:tcPr>
            <w:tcW w:w="902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2" w:author="Otro autor" w:date="2024-03-30T20:16:00Z">
              <w:tcPr>
                <w:tcW w:w="9028" w:type="dxa"/>
                <w:gridSpan w:val="4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Pr="00330C5D" w:rsidRDefault="00330C5D" w:rsidP="007F3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i/>
              </w:rPr>
            </w:pPr>
            <w:r w:rsidRPr="00330C5D">
              <w:rPr>
                <w:rFonts w:ascii="DM Sans" w:eastAsia="DM Sans" w:hAnsi="DM Sans" w:cs="DM Sans"/>
                <w:i/>
              </w:rPr>
              <w:t>Almacena</w:t>
            </w:r>
            <w:r>
              <w:rPr>
                <w:rFonts w:ascii="DM Sans" w:eastAsia="DM Sans" w:hAnsi="DM Sans" w:cs="DM Sans"/>
                <w:i/>
              </w:rPr>
              <w:t xml:space="preserve"> información sobre los clientes del restaurante.</w:t>
            </w:r>
          </w:p>
        </w:tc>
      </w:tr>
      <w:tr w:rsidR="00EF5893" w:rsidRPr="00330C5D" w:rsidTr="005E73AC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3" w:author="Otro autor" w:date="2024-03-30T20:16:00Z">
              <w:tcPr>
                <w:tcW w:w="225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Default="00EF5893" w:rsidP="007F3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4" w:author="Otro autor" w:date="2024-03-30T20:16:00Z">
              <w:tcPr>
                <w:tcW w:w="225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Default="00EF5893" w:rsidP="007F3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5" w:author="Otro autor" w:date="2024-03-30T20:16:00Z">
              <w:tcPr>
                <w:tcW w:w="225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Default="00EF5893" w:rsidP="007F3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6" w:author="Otro autor" w:date="2024-03-30T20:16:00Z">
              <w:tcPr>
                <w:tcW w:w="225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Default="00EF5893" w:rsidP="007F3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EF5893" w:rsidTr="005E73AC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7" w:author="Otro autor" w:date="2024-03-30T20:16:00Z">
              <w:tcPr>
                <w:tcW w:w="225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Default="005E73AC" w:rsidP="007F3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</w:t>
            </w:r>
            <w:r w:rsidR="00330C5D">
              <w:rPr>
                <w:rFonts w:ascii="DM Sans" w:eastAsia="DM Sans" w:hAnsi="DM Sans" w:cs="DM Sans"/>
                <w:b/>
                <w:sz w:val="20"/>
                <w:szCs w:val="20"/>
              </w:rPr>
              <w:t>d_cliente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8" w:author="Otro autor" w:date="2024-03-30T20:16:00Z">
              <w:tcPr>
                <w:tcW w:w="225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Pr="00330C5D" w:rsidRDefault="00330C5D" w:rsidP="007F3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 w:rsidRPr="00330C5D">
              <w:rPr>
                <w:rFonts w:ascii="DM Sans" w:eastAsia="DM Sans" w:hAnsi="DM Sans" w:cs="DM Sans"/>
                <w:sz w:val="20"/>
                <w:szCs w:val="20"/>
              </w:rPr>
              <w:t>Id_cliente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9" w:author="Otro autor" w:date="2024-03-30T20:16:00Z">
              <w:tcPr>
                <w:tcW w:w="225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Pr="005E73AC" w:rsidRDefault="005E73AC" w:rsidP="007F3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 w:rsidRPr="005E73AC">
              <w:rPr>
                <w:rFonts w:ascii="DM Sans" w:eastAsia="DM Sans" w:hAnsi="DM Sans" w:cs="DM Sans"/>
                <w:sz w:val="18"/>
                <w:szCs w:val="18"/>
              </w:rPr>
              <w:t>INT, NOT NULL, AUTO_INCREMENT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0" w:author="Otro autor" w:date="2024-03-30T20:16:00Z">
              <w:tcPr>
                <w:tcW w:w="225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Pr="005E73AC" w:rsidRDefault="005E73AC" w:rsidP="007F3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 w:rsidRPr="005E73AC">
              <w:rPr>
                <w:rFonts w:ascii="DM Sans" w:eastAsia="DM Sans" w:hAnsi="DM Sans" w:cs="DM Sans"/>
                <w:sz w:val="20"/>
                <w:szCs w:val="20"/>
              </w:rPr>
              <w:t>PRIMARY KEY</w:t>
            </w:r>
          </w:p>
        </w:tc>
      </w:tr>
      <w:tr w:rsidR="00EF5893" w:rsidTr="005E73AC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1" w:author="Otro autor" w:date="2024-03-30T20:16:00Z">
              <w:tcPr>
                <w:tcW w:w="225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Default="005E73AC" w:rsidP="007F3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cliente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2" w:author="Otro autor" w:date="2024-03-30T20:16:00Z">
              <w:tcPr>
                <w:tcW w:w="225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Pr="005E73AC" w:rsidRDefault="005E73AC" w:rsidP="007F3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nombre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3" w:author="Otro autor" w:date="2024-03-30T20:16:00Z">
              <w:tcPr>
                <w:tcW w:w="225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Pr="005E73AC" w:rsidRDefault="005E73AC" w:rsidP="007F3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 w:rsidRPr="005E73AC">
              <w:rPr>
                <w:rFonts w:ascii="DM Sans" w:eastAsia="DM Sans" w:hAnsi="DM Sans" w:cs="DM Sans"/>
                <w:sz w:val="18"/>
                <w:szCs w:val="18"/>
              </w:rPr>
              <w:t>VARCHAR(50)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4" w:author="Otro autor" w:date="2024-03-30T20:16:00Z">
              <w:tcPr>
                <w:tcW w:w="225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Default="00EF5893" w:rsidP="007F3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330C5D" w:rsidTr="005E73AC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C5D" w:rsidRDefault="005E73AC" w:rsidP="007F3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Apellido del cliente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C5D" w:rsidRPr="005E73AC" w:rsidRDefault="005E73AC" w:rsidP="007F3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 xml:space="preserve">apellido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C5D" w:rsidRPr="005E73AC" w:rsidRDefault="005E73AC" w:rsidP="007F3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 w:rsidRPr="005E73AC">
              <w:rPr>
                <w:rFonts w:ascii="DM Sans" w:eastAsia="DM Sans" w:hAnsi="DM Sans" w:cs="DM Sans"/>
                <w:sz w:val="18"/>
                <w:szCs w:val="18"/>
              </w:rPr>
              <w:t>VARCHAR(50)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C5D" w:rsidRDefault="00330C5D" w:rsidP="007F3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330C5D" w:rsidTr="005E73AC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C5D" w:rsidRDefault="005E73AC" w:rsidP="007F3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Telefono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C5D" w:rsidRPr="005E73AC" w:rsidRDefault="005E73AC" w:rsidP="005E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telefono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C5D" w:rsidRDefault="005E73AC" w:rsidP="007F3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 w:rsidRPr="005E73AC">
              <w:rPr>
                <w:rFonts w:ascii="DM Sans" w:eastAsia="DM Sans" w:hAnsi="DM Sans" w:cs="DM Sans"/>
                <w:sz w:val="18"/>
                <w:szCs w:val="18"/>
              </w:rPr>
              <w:t>VARCHAR(</w:t>
            </w:r>
            <w:r>
              <w:rPr>
                <w:rFonts w:ascii="DM Sans" w:eastAsia="DM Sans" w:hAnsi="DM Sans" w:cs="DM Sans"/>
                <w:sz w:val="18"/>
                <w:szCs w:val="18"/>
              </w:rPr>
              <w:t>15</w:t>
            </w:r>
            <w:r w:rsidRPr="005E73AC">
              <w:rPr>
                <w:rFonts w:ascii="DM Sans" w:eastAsia="DM Sans" w:hAnsi="DM Sans" w:cs="DM Sans"/>
                <w:sz w:val="18"/>
                <w:szCs w:val="18"/>
              </w:rPr>
              <w:t>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C5D" w:rsidRDefault="00330C5D" w:rsidP="007F3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330C5D" w:rsidTr="005E73AC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C5D" w:rsidRDefault="005E73AC" w:rsidP="005E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Email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C5D" w:rsidRPr="005E73AC" w:rsidRDefault="005E73AC" w:rsidP="005E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email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C5D" w:rsidRDefault="005E73AC" w:rsidP="007F3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 w:rsidRPr="005E73AC">
              <w:rPr>
                <w:rFonts w:ascii="DM Sans" w:eastAsia="DM Sans" w:hAnsi="DM Sans" w:cs="DM Sans"/>
                <w:sz w:val="18"/>
                <w:szCs w:val="18"/>
              </w:rPr>
              <w:t>VARCHAR(50)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C5D" w:rsidRDefault="00330C5D" w:rsidP="007F3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330C5D" w:rsidTr="005E73AC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C5D" w:rsidRDefault="005E73AC" w:rsidP="005E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Fecha de nacimiento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C5D" w:rsidRPr="005E73AC" w:rsidRDefault="005E73AC" w:rsidP="007F3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f</w:t>
            </w:r>
            <w:r w:rsidRPr="005E73AC">
              <w:rPr>
                <w:rFonts w:ascii="DM Sans" w:eastAsia="DM Sans" w:hAnsi="DM Sans" w:cs="DM Sans"/>
                <w:sz w:val="20"/>
                <w:szCs w:val="20"/>
              </w:rPr>
              <w:t>echa_nacimiento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C5D" w:rsidRDefault="005E73AC" w:rsidP="007F3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DATE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C5D" w:rsidRDefault="00330C5D" w:rsidP="007F3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</w:tbl>
    <w:p w:rsidR="00847DA2" w:rsidRDefault="00847DA2" w:rsidP="00EF5893">
      <w:pPr>
        <w:rPr>
          <w:rFonts w:ascii="DM Sans" w:eastAsia="DM Sans" w:hAnsi="DM Sans" w:cs="DM Sans"/>
          <w:sz w:val="40"/>
          <w:szCs w:val="40"/>
        </w:rPr>
      </w:pPr>
    </w:p>
    <w:p w:rsidR="008E16E5" w:rsidRDefault="008E16E5" w:rsidP="00EF5893">
      <w:pPr>
        <w:rPr>
          <w:rFonts w:ascii="DM Sans" w:eastAsia="DM Sans" w:hAnsi="DM Sans" w:cs="DM Sans"/>
          <w:sz w:val="40"/>
          <w:szCs w:val="40"/>
        </w:rPr>
      </w:pPr>
    </w:p>
    <w:p w:rsidR="008E16E5" w:rsidRDefault="008E16E5" w:rsidP="00EF5893">
      <w:pPr>
        <w:rPr>
          <w:rFonts w:ascii="DM Sans" w:eastAsia="DM Sans" w:hAnsi="DM Sans" w:cs="DM Sans"/>
          <w:sz w:val="40"/>
          <w:szCs w:val="40"/>
        </w:rPr>
      </w:pPr>
    </w:p>
    <w:p w:rsidR="008E16E5" w:rsidRDefault="008E16E5" w:rsidP="00EF5893">
      <w:pPr>
        <w:rPr>
          <w:rFonts w:ascii="DM Sans" w:eastAsia="DM Sans" w:hAnsi="DM Sans" w:cs="DM Sans"/>
          <w:sz w:val="40"/>
          <w:szCs w:val="40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  <w:tblPrChange w:id="25" w:author="Otro autor" w:date="2024-03-30T20:16:00Z">
          <w:tblPr>
            <w:tblW w:w="9029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</w:tblPrChange>
      </w:tblPr>
      <w:tblGrid>
        <w:gridCol w:w="2256"/>
        <w:gridCol w:w="2255"/>
        <w:gridCol w:w="2255"/>
        <w:gridCol w:w="2255"/>
        <w:gridCol w:w="8"/>
        <w:tblGridChange w:id="26">
          <w:tblGrid>
            <w:gridCol w:w="2256"/>
            <w:gridCol w:w="2"/>
            <w:gridCol w:w="2253"/>
            <w:gridCol w:w="4"/>
            <w:gridCol w:w="2251"/>
            <w:gridCol w:w="6"/>
            <w:gridCol w:w="2249"/>
            <w:gridCol w:w="8"/>
          </w:tblGrid>
        </w:tblGridChange>
      </w:tblGrid>
      <w:tr w:rsidR="00EF5893" w:rsidTr="00CD192E">
        <w:trPr>
          <w:trHeight w:val="306"/>
          <w:trPrChange w:id="27" w:author="Otro autor" w:date="2024-03-30T20:16:00Z">
            <w:trPr>
              <w:trHeight w:val="600"/>
            </w:trPr>
          </w:trPrChange>
        </w:trPr>
        <w:tc>
          <w:tcPr>
            <w:tcW w:w="902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8" w:author="Otro autor" w:date="2024-03-30T20:16:00Z">
              <w:tcPr>
                <w:tcW w:w="9028" w:type="dxa"/>
                <w:gridSpan w:val="8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Default="005E73AC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MESAS</w:t>
            </w:r>
          </w:p>
        </w:tc>
      </w:tr>
      <w:tr w:rsidR="00EF5893" w:rsidTr="00CD192E">
        <w:trPr>
          <w:trHeight w:val="200"/>
          <w:trPrChange w:id="29" w:author="Otro autor" w:date="2024-03-30T20:16:00Z">
            <w:trPr>
              <w:trHeight w:val="600"/>
            </w:trPr>
          </w:trPrChange>
        </w:trPr>
        <w:tc>
          <w:tcPr>
            <w:tcW w:w="902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30" w:author="Otro autor" w:date="2024-03-30T20:16:00Z">
              <w:tcPr>
                <w:tcW w:w="9028" w:type="dxa"/>
                <w:gridSpan w:val="8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Default="005E73AC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>Almacena información sobre las mesas del restaurante.</w:t>
            </w:r>
          </w:p>
        </w:tc>
      </w:tr>
      <w:tr w:rsidR="00EF5893" w:rsidTr="007F3067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31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Default="00EF5893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32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Default="00EF5893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33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Default="00EF5893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34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Default="00EF5893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EF5893" w:rsidTr="007F3067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35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Pr="005E73AC" w:rsidRDefault="005E73AC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 w:rsidRPr="005E73AC">
              <w:rPr>
                <w:rFonts w:ascii="DM Sans" w:eastAsia="DM Sans" w:hAnsi="DM Sans" w:cs="DM Sans"/>
                <w:sz w:val="20"/>
                <w:szCs w:val="20"/>
              </w:rPr>
              <w:t>id_mesas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36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Pr="005E73AC" w:rsidRDefault="005E73AC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 w:rsidRPr="005E73AC">
              <w:rPr>
                <w:rFonts w:ascii="DM Sans" w:eastAsia="DM Sans" w:hAnsi="DM Sans" w:cs="DM Sans"/>
                <w:sz w:val="20"/>
                <w:szCs w:val="20"/>
              </w:rPr>
              <w:t>Id_mesas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37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Pr="005E73AC" w:rsidRDefault="005E73AC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 w:rsidRPr="005E73AC">
              <w:rPr>
                <w:rFonts w:ascii="DM Sans" w:eastAsia="DM Sans" w:hAnsi="DM Sans" w:cs="DM Sans"/>
                <w:sz w:val="18"/>
                <w:szCs w:val="18"/>
              </w:rPr>
              <w:t>INT, NOT NULL, AUTO_INCREMENT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38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Pr="005E73AC" w:rsidRDefault="005E73AC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PRIMARY KEY</w:t>
            </w:r>
          </w:p>
        </w:tc>
      </w:tr>
      <w:tr w:rsidR="00EF5893" w:rsidTr="007F3067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39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Pr="005E73AC" w:rsidRDefault="005E73AC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Capacidad de  personas por mesa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40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Pr="005E73AC" w:rsidRDefault="005E73AC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cantidad_pax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41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Pr="005E73AC" w:rsidRDefault="005E73AC" w:rsidP="005E73AC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 w:rsidRPr="005E73AC">
              <w:rPr>
                <w:rFonts w:ascii="DM Sans" w:eastAsia="DM Sans" w:hAnsi="DM Sans" w:cs="DM Sans"/>
                <w:sz w:val="18"/>
                <w:szCs w:val="18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42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Pr="005E73AC" w:rsidRDefault="00EF5893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5E73AC" w:rsidTr="007F3067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3AC" w:rsidRPr="005E73AC" w:rsidRDefault="005E73AC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Estado de la mesa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3AC" w:rsidRPr="005E73AC" w:rsidRDefault="005E73AC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estado_mesa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3AC" w:rsidRPr="005E73AC" w:rsidRDefault="005E73AC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 w:rsidRPr="005E73AC">
              <w:rPr>
                <w:rFonts w:ascii="DM Sans" w:eastAsia="DM Sans" w:hAnsi="DM Sans" w:cs="DM Sans"/>
                <w:sz w:val="18"/>
                <w:szCs w:val="18"/>
              </w:rPr>
              <w:t>VARCHAR(50)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3AC" w:rsidRPr="005E73AC" w:rsidRDefault="005E73AC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5E73AC" w:rsidTr="007F3067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3AC" w:rsidRPr="005E73AC" w:rsidRDefault="005E73AC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Ubicación de la mesa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3AC" w:rsidRPr="005E73AC" w:rsidRDefault="005E73AC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ubicacion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3AC" w:rsidRPr="005E73AC" w:rsidRDefault="005E73AC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 w:rsidRPr="005E73AC">
              <w:rPr>
                <w:rFonts w:ascii="DM Sans" w:eastAsia="DM Sans" w:hAnsi="DM Sans" w:cs="DM Sans"/>
                <w:sz w:val="18"/>
                <w:szCs w:val="18"/>
              </w:rPr>
              <w:t>VARCHAR(50)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3AC" w:rsidRPr="005E73AC" w:rsidRDefault="005E73AC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</w:tbl>
    <w:p w:rsidR="00EF5893" w:rsidRDefault="00EF5893" w:rsidP="00EF5893">
      <w:pPr>
        <w:rPr>
          <w:rFonts w:ascii="DM Sans" w:eastAsia="DM Sans" w:hAnsi="DM Sans" w:cs="DM Sans"/>
          <w:sz w:val="40"/>
          <w:szCs w:val="40"/>
        </w:rPr>
      </w:pPr>
    </w:p>
    <w:p w:rsidR="008E16E5" w:rsidRDefault="008E16E5" w:rsidP="00EF5893">
      <w:pPr>
        <w:rPr>
          <w:rFonts w:ascii="DM Sans" w:eastAsia="DM Sans" w:hAnsi="DM Sans" w:cs="DM Sans"/>
          <w:sz w:val="40"/>
          <w:szCs w:val="40"/>
        </w:rPr>
      </w:pPr>
    </w:p>
    <w:p w:rsidR="008E16E5" w:rsidRDefault="008E16E5" w:rsidP="00EF5893">
      <w:pPr>
        <w:rPr>
          <w:rFonts w:ascii="DM Sans" w:eastAsia="DM Sans" w:hAnsi="DM Sans" w:cs="DM Sans"/>
          <w:sz w:val="40"/>
          <w:szCs w:val="40"/>
        </w:rPr>
      </w:pPr>
    </w:p>
    <w:p w:rsidR="008E16E5" w:rsidRDefault="008E16E5" w:rsidP="00EF5893">
      <w:pPr>
        <w:rPr>
          <w:rFonts w:ascii="DM Sans" w:eastAsia="DM Sans" w:hAnsi="DM Sans" w:cs="DM Sans"/>
          <w:sz w:val="40"/>
          <w:szCs w:val="40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  <w:tblPrChange w:id="43" w:author="Otro autor" w:date="2024-03-30T20:16:00Z">
          <w:tblPr>
            <w:tblW w:w="9029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</w:tblPrChange>
      </w:tblPr>
      <w:tblGrid>
        <w:gridCol w:w="2258"/>
        <w:gridCol w:w="2257"/>
        <w:gridCol w:w="2257"/>
        <w:gridCol w:w="2257"/>
        <w:tblGridChange w:id="44">
          <w:tblGrid>
            <w:gridCol w:w="2258"/>
            <w:gridCol w:w="2257"/>
            <w:gridCol w:w="2257"/>
            <w:gridCol w:w="2257"/>
          </w:tblGrid>
        </w:tblGridChange>
      </w:tblGrid>
      <w:tr w:rsidR="00EF5893" w:rsidTr="00CD192E">
        <w:trPr>
          <w:trHeight w:val="261"/>
          <w:trPrChange w:id="45" w:author="Otro autor" w:date="2024-03-30T20:16:00Z">
            <w:trPr>
              <w:trHeight w:val="600"/>
            </w:trPr>
          </w:trPrChange>
        </w:trPr>
        <w:tc>
          <w:tcPr>
            <w:tcW w:w="902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46" w:author="Otro autor" w:date="2024-03-30T20:16:00Z">
              <w:tcPr>
                <w:tcW w:w="9028" w:type="dxa"/>
                <w:gridSpan w:val="4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Default="00847DA2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RESERVAS</w:t>
            </w:r>
          </w:p>
        </w:tc>
      </w:tr>
      <w:tr w:rsidR="00EF5893" w:rsidTr="00CD192E">
        <w:trPr>
          <w:trHeight w:val="352"/>
          <w:trPrChange w:id="47" w:author="Otro autor" w:date="2024-03-30T20:16:00Z">
            <w:trPr>
              <w:trHeight w:val="600"/>
            </w:trPr>
          </w:trPrChange>
        </w:trPr>
        <w:tc>
          <w:tcPr>
            <w:tcW w:w="902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48" w:author="Otro autor" w:date="2024-03-30T20:16:00Z">
              <w:tcPr>
                <w:tcW w:w="9028" w:type="dxa"/>
                <w:gridSpan w:val="4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Default="005E73AC" w:rsidP="005E73AC">
            <w:pPr>
              <w:widowControl w:val="0"/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>Almacena detalladamente las reservas realizadas por los clientes al restaurante.</w:t>
            </w:r>
          </w:p>
        </w:tc>
      </w:tr>
      <w:tr w:rsidR="00EF5893" w:rsidTr="007F3067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49" w:author="Otro autor" w:date="2024-03-30T20:16:00Z">
              <w:tcPr>
                <w:tcW w:w="225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Default="00EF5893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50" w:author="Otro autor" w:date="2024-03-30T20:16:00Z">
              <w:tcPr>
                <w:tcW w:w="225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Default="00EF5893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51" w:author="Otro autor" w:date="2024-03-30T20:16:00Z">
              <w:tcPr>
                <w:tcW w:w="225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Default="00EF5893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52" w:author="Otro autor" w:date="2024-03-30T20:16:00Z">
              <w:tcPr>
                <w:tcW w:w="225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Default="00EF5893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EF5893" w:rsidTr="007F3067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53" w:author="Otro autor" w:date="2024-03-30T20:16:00Z">
              <w:tcPr>
                <w:tcW w:w="225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Default="007F3067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Id_reservas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54" w:author="Otro autor" w:date="2024-03-30T20:16:00Z">
              <w:tcPr>
                <w:tcW w:w="225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Pr="007F3067" w:rsidRDefault="007F3067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 w:rsidRPr="007F3067">
              <w:rPr>
                <w:rFonts w:ascii="DM Sans" w:eastAsia="DM Sans" w:hAnsi="DM Sans" w:cs="DM Sans"/>
                <w:sz w:val="20"/>
                <w:szCs w:val="20"/>
              </w:rPr>
              <w:t>id_reservas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55" w:author="Otro autor" w:date="2024-03-30T20:16:00Z">
              <w:tcPr>
                <w:tcW w:w="225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7F3067" w:rsidRPr="007F3067" w:rsidRDefault="007F3067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 w:rsidRPr="007F3067">
              <w:rPr>
                <w:rFonts w:ascii="DM Sans" w:eastAsia="DM Sans" w:hAnsi="DM Sans" w:cs="DM Sans"/>
                <w:sz w:val="18"/>
                <w:szCs w:val="18"/>
              </w:rPr>
              <w:t>INT, NOT NULL, AUTO_INCREMENT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56" w:author="Otro autor" w:date="2024-03-30T20:16:00Z">
              <w:tcPr>
                <w:tcW w:w="225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Default="007F3067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PRIMARY KEY</w:t>
            </w:r>
          </w:p>
        </w:tc>
      </w:tr>
      <w:tr w:rsidR="00EF5893" w:rsidTr="007F3067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57" w:author="Otro autor" w:date="2024-03-30T20:16:00Z">
              <w:tcPr>
                <w:tcW w:w="225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Default="007F3067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Hora de la reserva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58" w:author="Otro autor" w:date="2024-03-30T20:16:00Z">
              <w:tcPr>
                <w:tcW w:w="225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Pr="007F3067" w:rsidRDefault="007F3067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hora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59" w:author="Otro autor" w:date="2024-03-30T20:16:00Z">
              <w:tcPr>
                <w:tcW w:w="225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Pr="007F3067" w:rsidRDefault="007F3067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 w:rsidRPr="007F3067">
              <w:rPr>
                <w:rFonts w:ascii="DM Sans" w:eastAsia="DM Sans" w:hAnsi="DM Sans" w:cs="DM Sans"/>
                <w:sz w:val="18"/>
                <w:szCs w:val="18"/>
              </w:rPr>
              <w:t>TIME, NOT NULL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60" w:author="Otro autor" w:date="2024-03-30T20:16:00Z">
              <w:tcPr>
                <w:tcW w:w="225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Default="00EF5893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7F3067" w:rsidTr="007F3067">
        <w:trPr>
          <w:trHeight w:val="18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067" w:rsidRDefault="007F3067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Fecha de la reserva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067" w:rsidRPr="007F3067" w:rsidRDefault="007F3067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fecha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067" w:rsidRPr="007F3067" w:rsidRDefault="007F3067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 w:rsidRPr="007F3067">
              <w:rPr>
                <w:rFonts w:ascii="DM Sans" w:eastAsia="DM Sans" w:hAnsi="DM Sans" w:cs="DM Sans"/>
                <w:sz w:val="18"/>
                <w:szCs w:val="18"/>
              </w:rPr>
              <w:t>DATE, NOT NULL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067" w:rsidRDefault="007F3067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7F3067" w:rsidTr="007F3067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067" w:rsidRDefault="007F3067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Cantidad de personas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067" w:rsidRDefault="007F3067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 w:rsidRPr="007F3067">
              <w:rPr>
                <w:rFonts w:ascii="DM Sans" w:eastAsia="DM Sans" w:hAnsi="DM Sans" w:cs="DM Sans"/>
                <w:sz w:val="20"/>
                <w:szCs w:val="20"/>
              </w:rPr>
              <w:t>cantidad_pax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067" w:rsidRPr="007F3067" w:rsidRDefault="007F3067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 w:rsidRPr="007F3067">
              <w:rPr>
                <w:rFonts w:ascii="DM Sans" w:eastAsia="DM Sans" w:hAnsi="DM Sans" w:cs="DM Sans"/>
                <w:sz w:val="18"/>
                <w:szCs w:val="18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067" w:rsidRDefault="007F3067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7F3067" w:rsidTr="007F3067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067" w:rsidRDefault="007F3067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Id_mesa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067" w:rsidRPr="007F3067" w:rsidRDefault="007F3067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 w:rsidRPr="007F3067">
              <w:rPr>
                <w:rFonts w:ascii="DM Sans" w:eastAsia="DM Sans" w:hAnsi="DM Sans" w:cs="DM Sans"/>
                <w:sz w:val="20"/>
                <w:szCs w:val="20"/>
              </w:rPr>
              <w:t>id_mesa</w:t>
            </w:r>
            <w:r>
              <w:rPr>
                <w:rFonts w:ascii="DM Sans" w:eastAsia="DM Sans" w:hAnsi="DM Sans" w:cs="DM Sans"/>
                <w:sz w:val="20"/>
                <w:szCs w:val="20"/>
              </w:rPr>
              <w:t>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067" w:rsidRPr="007F3067" w:rsidRDefault="007F3067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 w:rsidRPr="007F3067">
              <w:rPr>
                <w:rFonts w:ascii="DM Sans" w:eastAsia="DM Sans" w:hAnsi="DM Sans" w:cs="DM Sans"/>
                <w:sz w:val="18"/>
                <w:szCs w:val="18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067" w:rsidRDefault="007F3067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FOREIGN KEY</w:t>
            </w:r>
          </w:p>
        </w:tc>
      </w:tr>
      <w:tr w:rsidR="007F3067" w:rsidTr="007F3067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067" w:rsidRDefault="007F3067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Id_cliente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067" w:rsidRPr="007F3067" w:rsidRDefault="007F3067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 w:rsidRPr="007F3067">
              <w:rPr>
                <w:rFonts w:ascii="DM Sans" w:eastAsia="DM Sans" w:hAnsi="DM Sans" w:cs="DM Sans"/>
                <w:sz w:val="20"/>
                <w:szCs w:val="20"/>
              </w:rPr>
              <w:t>id_cliente</w:t>
            </w:r>
            <w:r>
              <w:rPr>
                <w:rFonts w:ascii="DM Sans" w:eastAsia="DM Sans" w:hAnsi="DM Sans" w:cs="DM Sans"/>
                <w:sz w:val="20"/>
                <w:szCs w:val="20"/>
              </w:rPr>
              <w:t>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067" w:rsidRPr="007F3067" w:rsidRDefault="007F3067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 w:rsidRPr="007F3067">
              <w:rPr>
                <w:rFonts w:ascii="DM Sans" w:eastAsia="DM Sans" w:hAnsi="DM Sans" w:cs="DM Sans"/>
                <w:sz w:val="18"/>
                <w:szCs w:val="18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067" w:rsidRDefault="007F3067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FOREIGN KEY</w:t>
            </w:r>
          </w:p>
        </w:tc>
      </w:tr>
    </w:tbl>
    <w:p w:rsidR="00847DA2" w:rsidRDefault="00847DA2" w:rsidP="00EF5893">
      <w:pPr>
        <w:rPr>
          <w:rFonts w:ascii="DM Sans" w:eastAsia="DM Sans" w:hAnsi="DM Sans" w:cs="DM Sans"/>
          <w:sz w:val="40"/>
          <w:szCs w:val="40"/>
        </w:rPr>
      </w:pPr>
    </w:p>
    <w:p w:rsidR="008E16E5" w:rsidRDefault="008E16E5" w:rsidP="00EF5893">
      <w:pPr>
        <w:rPr>
          <w:rFonts w:ascii="DM Sans" w:eastAsia="DM Sans" w:hAnsi="DM Sans" w:cs="DM Sans"/>
          <w:sz w:val="40"/>
          <w:szCs w:val="40"/>
        </w:rPr>
      </w:pPr>
    </w:p>
    <w:p w:rsidR="008E16E5" w:rsidRDefault="008E16E5" w:rsidP="00EF5893">
      <w:pPr>
        <w:rPr>
          <w:rFonts w:ascii="DM Sans" w:eastAsia="DM Sans" w:hAnsi="DM Sans" w:cs="DM Sans"/>
          <w:sz w:val="40"/>
          <w:szCs w:val="40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  <w:tblPrChange w:id="61" w:author="Otro autor" w:date="2024-03-30T20:16:00Z">
          <w:tblPr>
            <w:tblW w:w="9029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</w:tblPrChange>
      </w:tblPr>
      <w:tblGrid>
        <w:gridCol w:w="2256"/>
        <w:gridCol w:w="2255"/>
        <w:gridCol w:w="2255"/>
        <w:gridCol w:w="2255"/>
        <w:gridCol w:w="8"/>
        <w:tblGridChange w:id="62">
          <w:tblGrid>
            <w:gridCol w:w="2256"/>
            <w:gridCol w:w="2"/>
            <w:gridCol w:w="2253"/>
            <w:gridCol w:w="4"/>
            <w:gridCol w:w="2251"/>
            <w:gridCol w:w="6"/>
            <w:gridCol w:w="2249"/>
            <w:gridCol w:w="8"/>
          </w:tblGrid>
        </w:tblGridChange>
      </w:tblGrid>
      <w:tr w:rsidR="00847DA2" w:rsidTr="00CD192E">
        <w:trPr>
          <w:trHeight w:val="306"/>
          <w:trPrChange w:id="63" w:author="Otro autor" w:date="2024-03-30T20:16:00Z">
            <w:trPr>
              <w:trHeight w:val="600"/>
            </w:trPr>
          </w:trPrChange>
        </w:trPr>
        <w:tc>
          <w:tcPr>
            <w:tcW w:w="902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64" w:author="Otro autor" w:date="2024-03-30T20:16:00Z">
              <w:tcPr>
                <w:tcW w:w="9028" w:type="dxa"/>
                <w:gridSpan w:val="8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847DA2" w:rsidRDefault="00847DA2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COMANDAS</w:t>
            </w:r>
          </w:p>
        </w:tc>
      </w:tr>
      <w:tr w:rsidR="00847DA2" w:rsidTr="00CD192E">
        <w:trPr>
          <w:trHeight w:val="345"/>
          <w:trPrChange w:id="65" w:author="Otro autor" w:date="2024-03-30T20:16:00Z">
            <w:trPr>
              <w:trHeight w:val="600"/>
            </w:trPr>
          </w:trPrChange>
        </w:trPr>
        <w:tc>
          <w:tcPr>
            <w:tcW w:w="902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66" w:author="Otro autor" w:date="2024-03-30T20:16:00Z">
              <w:tcPr>
                <w:tcW w:w="9028" w:type="dxa"/>
                <w:gridSpan w:val="8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847DA2" w:rsidRDefault="00847DA2" w:rsidP="00847DA2">
            <w:pPr>
              <w:widowControl w:val="0"/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>Almacena información sobre las comandas de cada mesa.</w:t>
            </w:r>
          </w:p>
        </w:tc>
      </w:tr>
      <w:tr w:rsidR="00847DA2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67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847DA2" w:rsidRDefault="00847DA2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68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847DA2" w:rsidRDefault="00847DA2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69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847DA2" w:rsidRDefault="00847DA2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70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847DA2" w:rsidRDefault="00847DA2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847DA2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71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847DA2" w:rsidRPr="005E73AC" w:rsidRDefault="00847DA2" w:rsidP="00847DA2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 w:rsidRPr="005E73AC">
              <w:rPr>
                <w:rFonts w:ascii="DM Sans" w:eastAsia="DM Sans" w:hAnsi="DM Sans" w:cs="DM Sans"/>
                <w:sz w:val="20"/>
                <w:szCs w:val="20"/>
              </w:rPr>
              <w:t>id_</w:t>
            </w:r>
            <w:r>
              <w:rPr>
                <w:rFonts w:ascii="DM Sans" w:eastAsia="DM Sans" w:hAnsi="DM Sans" w:cs="DM Sans"/>
                <w:sz w:val="20"/>
                <w:szCs w:val="20"/>
              </w:rPr>
              <w:t>comandas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72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847DA2" w:rsidRPr="005E73AC" w:rsidRDefault="00847DA2" w:rsidP="00847DA2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id_comandas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73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847DA2" w:rsidRPr="005E73AC" w:rsidRDefault="00847DA2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 w:rsidRPr="005E73AC">
              <w:rPr>
                <w:rFonts w:ascii="DM Sans" w:eastAsia="DM Sans" w:hAnsi="DM Sans" w:cs="DM Sans"/>
                <w:sz w:val="18"/>
                <w:szCs w:val="18"/>
              </w:rPr>
              <w:t>INT, NOT NULL, AUTO_INCREMENT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74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847DA2" w:rsidRPr="00361028" w:rsidRDefault="00847DA2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 w:rsidRPr="00361028">
              <w:rPr>
                <w:rFonts w:ascii="DM Sans" w:eastAsia="DM Sans" w:hAnsi="DM Sans" w:cs="DM Sans"/>
                <w:b/>
                <w:sz w:val="20"/>
                <w:szCs w:val="20"/>
              </w:rPr>
              <w:t>PRIMARY KEY</w:t>
            </w:r>
          </w:p>
        </w:tc>
      </w:tr>
      <w:tr w:rsidR="00847DA2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75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847DA2" w:rsidRPr="005E73AC" w:rsidRDefault="00847DA2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Hora de comandas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76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847DA2" w:rsidRPr="005E73AC" w:rsidRDefault="00847DA2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hora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77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847DA2" w:rsidRPr="005E73AC" w:rsidRDefault="00847DA2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TIME, NOT NULL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78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847DA2" w:rsidRPr="005E73AC" w:rsidRDefault="00847DA2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847DA2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DA2" w:rsidRPr="005E73AC" w:rsidRDefault="00847DA2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Fecha de comandas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DA2" w:rsidRPr="005E73AC" w:rsidRDefault="00847DA2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fecha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DA2" w:rsidRPr="005E73AC" w:rsidRDefault="00847DA2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 w:rsidRPr="005E73AC">
              <w:rPr>
                <w:rFonts w:ascii="DM Sans" w:eastAsia="DM Sans" w:hAnsi="DM Sans" w:cs="DM Sans"/>
                <w:sz w:val="18"/>
                <w:szCs w:val="18"/>
              </w:rPr>
              <w:t xml:space="preserve"> </w:t>
            </w:r>
            <w:r>
              <w:rPr>
                <w:rFonts w:ascii="DM Sans" w:eastAsia="DM Sans" w:hAnsi="DM Sans" w:cs="DM Sans"/>
                <w:sz w:val="18"/>
                <w:szCs w:val="18"/>
              </w:rPr>
              <w:t>DATE, NOT NULL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DA2" w:rsidRPr="005E73AC" w:rsidRDefault="00847DA2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847DA2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DA2" w:rsidRPr="005E73AC" w:rsidRDefault="00847DA2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Detalle de la comanda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DA2" w:rsidRPr="005E73AC" w:rsidRDefault="00847DA2" w:rsidP="00847DA2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detalle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DA2" w:rsidRPr="005E73AC" w:rsidRDefault="00847DA2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TEXT, NOT NULL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DA2" w:rsidRPr="005E73AC" w:rsidRDefault="00847DA2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847DA2" w:rsidTr="00CD192E">
        <w:trPr>
          <w:gridAfter w:val="1"/>
          <w:wAfter w:w="8" w:type="dxa"/>
          <w:trHeight w:val="455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DA2" w:rsidRDefault="00847DA2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Observaciones en la comanda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DA2" w:rsidRDefault="00847DA2" w:rsidP="00847DA2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Observaciones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DA2" w:rsidRDefault="00847DA2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TEXT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DA2" w:rsidRPr="005E73AC" w:rsidRDefault="00847DA2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847DA2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DA2" w:rsidRDefault="00847DA2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Id_clientes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DA2" w:rsidRDefault="00CD192E" w:rsidP="00847DA2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</w:t>
            </w:r>
            <w:r w:rsidR="00847DA2">
              <w:rPr>
                <w:rFonts w:ascii="DM Sans" w:eastAsia="DM Sans" w:hAnsi="DM Sans" w:cs="DM Sans"/>
                <w:sz w:val="20"/>
                <w:szCs w:val="20"/>
              </w:rPr>
              <w:t>d_clientes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DA2" w:rsidRDefault="00847DA2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DA2" w:rsidRPr="00361028" w:rsidRDefault="00847DA2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 w:rsidRPr="00361028">
              <w:rPr>
                <w:rFonts w:ascii="DM Sans" w:eastAsia="DM Sans" w:hAnsi="DM Sans" w:cs="DM Sans"/>
                <w:b/>
                <w:sz w:val="20"/>
                <w:szCs w:val="20"/>
              </w:rPr>
              <w:t>FOREIGN KEY</w:t>
            </w:r>
          </w:p>
        </w:tc>
      </w:tr>
      <w:tr w:rsidR="00847DA2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DA2" w:rsidRDefault="00847DA2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Id_mesas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DA2" w:rsidRDefault="00CD192E" w:rsidP="00847DA2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</w:t>
            </w:r>
            <w:r w:rsidR="00847DA2">
              <w:rPr>
                <w:rFonts w:ascii="DM Sans" w:eastAsia="DM Sans" w:hAnsi="DM Sans" w:cs="DM Sans"/>
                <w:sz w:val="20"/>
                <w:szCs w:val="20"/>
              </w:rPr>
              <w:t>d_mesas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DA2" w:rsidRDefault="00847DA2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DA2" w:rsidRPr="00361028" w:rsidRDefault="00847DA2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 w:rsidRPr="00361028">
              <w:rPr>
                <w:rFonts w:ascii="DM Sans" w:eastAsia="DM Sans" w:hAnsi="DM Sans" w:cs="DM Sans"/>
                <w:b/>
                <w:sz w:val="20"/>
                <w:szCs w:val="20"/>
              </w:rPr>
              <w:t>FOREIGN KEY</w:t>
            </w:r>
          </w:p>
        </w:tc>
      </w:tr>
    </w:tbl>
    <w:p w:rsidR="00847DA2" w:rsidRDefault="00847DA2" w:rsidP="00EF5893">
      <w:pPr>
        <w:rPr>
          <w:rFonts w:ascii="DM Sans" w:eastAsia="DM Sans" w:hAnsi="DM Sans" w:cs="DM Sans"/>
          <w:sz w:val="40"/>
          <w:szCs w:val="40"/>
        </w:rPr>
      </w:pPr>
    </w:p>
    <w:p w:rsidR="008E16E5" w:rsidRDefault="008E16E5" w:rsidP="00EF5893">
      <w:pPr>
        <w:rPr>
          <w:rFonts w:ascii="DM Sans" w:eastAsia="DM Sans" w:hAnsi="DM Sans" w:cs="DM Sans"/>
          <w:sz w:val="40"/>
          <w:szCs w:val="40"/>
        </w:rPr>
      </w:pPr>
    </w:p>
    <w:p w:rsidR="008E16E5" w:rsidRDefault="008E16E5" w:rsidP="00EF5893">
      <w:pPr>
        <w:rPr>
          <w:rFonts w:ascii="DM Sans" w:eastAsia="DM Sans" w:hAnsi="DM Sans" w:cs="DM Sans"/>
          <w:sz w:val="40"/>
          <w:szCs w:val="40"/>
        </w:rPr>
      </w:pPr>
    </w:p>
    <w:p w:rsidR="008E16E5" w:rsidRDefault="008E16E5" w:rsidP="00EF5893">
      <w:pPr>
        <w:rPr>
          <w:rFonts w:ascii="DM Sans" w:eastAsia="DM Sans" w:hAnsi="DM Sans" w:cs="DM Sans"/>
          <w:sz w:val="40"/>
          <w:szCs w:val="40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  <w:tblPrChange w:id="79" w:author="Otro autor" w:date="2024-03-30T20:16:00Z">
          <w:tblPr>
            <w:tblW w:w="9029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</w:tblPrChange>
      </w:tblPr>
      <w:tblGrid>
        <w:gridCol w:w="2256"/>
        <w:gridCol w:w="2255"/>
        <w:gridCol w:w="2255"/>
        <w:gridCol w:w="2255"/>
        <w:gridCol w:w="8"/>
        <w:tblGridChange w:id="80">
          <w:tblGrid>
            <w:gridCol w:w="2256"/>
            <w:gridCol w:w="2"/>
            <w:gridCol w:w="2253"/>
            <w:gridCol w:w="4"/>
            <w:gridCol w:w="2251"/>
            <w:gridCol w:w="6"/>
            <w:gridCol w:w="2249"/>
            <w:gridCol w:w="8"/>
          </w:tblGrid>
        </w:tblGridChange>
      </w:tblGrid>
      <w:tr w:rsidR="00CD192E" w:rsidTr="00CD192E">
        <w:trPr>
          <w:trHeight w:val="337"/>
          <w:trPrChange w:id="81" w:author="Otro autor" w:date="2024-03-30T20:16:00Z">
            <w:trPr>
              <w:trHeight w:val="600"/>
            </w:trPr>
          </w:trPrChange>
        </w:trPr>
        <w:tc>
          <w:tcPr>
            <w:tcW w:w="902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82" w:author="Otro autor" w:date="2024-03-30T20:16:00Z">
              <w:tcPr>
                <w:tcW w:w="9028" w:type="dxa"/>
                <w:gridSpan w:val="8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FACTURAS_CLIENTES</w:t>
            </w:r>
          </w:p>
        </w:tc>
      </w:tr>
      <w:tr w:rsidR="00CD192E" w:rsidTr="00CD192E">
        <w:trPr>
          <w:trHeight w:val="376"/>
          <w:trPrChange w:id="83" w:author="Otro autor" w:date="2024-03-30T20:16:00Z">
            <w:trPr>
              <w:trHeight w:val="600"/>
            </w:trPr>
          </w:trPrChange>
        </w:trPr>
        <w:tc>
          <w:tcPr>
            <w:tcW w:w="902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84" w:author="Otro autor" w:date="2024-03-30T20:16:00Z">
              <w:tcPr>
                <w:tcW w:w="9028" w:type="dxa"/>
                <w:gridSpan w:val="8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>Almacena datos de las facturas emitidas a los clientes por el restaurante.</w:t>
            </w:r>
          </w:p>
        </w:tc>
      </w:tr>
      <w:tr w:rsidR="00CD192E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85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86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87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88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CD192E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89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 w:rsidRPr="005E73AC">
              <w:rPr>
                <w:rFonts w:ascii="DM Sans" w:eastAsia="DM Sans" w:hAnsi="DM Sans" w:cs="DM Sans"/>
                <w:sz w:val="20"/>
                <w:szCs w:val="20"/>
              </w:rPr>
              <w:t>id_</w:t>
            </w:r>
            <w:r>
              <w:rPr>
                <w:rFonts w:ascii="DM Sans" w:eastAsia="DM Sans" w:hAnsi="DM Sans" w:cs="DM Sans"/>
                <w:sz w:val="20"/>
                <w:szCs w:val="20"/>
              </w:rPr>
              <w:t>facturas_clientes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90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 w:rsidRPr="005E73AC">
              <w:rPr>
                <w:rFonts w:ascii="DM Sans" w:eastAsia="DM Sans" w:hAnsi="DM Sans" w:cs="DM Sans"/>
                <w:sz w:val="20"/>
                <w:szCs w:val="20"/>
              </w:rPr>
              <w:t>Id_</w:t>
            </w:r>
            <w:r>
              <w:rPr>
                <w:rFonts w:ascii="DM Sans" w:eastAsia="DM Sans" w:hAnsi="DM Sans" w:cs="DM Sans"/>
                <w:sz w:val="20"/>
                <w:szCs w:val="20"/>
              </w:rPr>
              <w:t>facturas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91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 w:rsidRPr="005E73AC">
              <w:rPr>
                <w:rFonts w:ascii="DM Sans" w:eastAsia="DM Sans" w:hAnsi="DM Sans" w:cs="DM Sans"/>
                <w:sz w:val="18"/>
                <w:szCs w:val="18"/>
              </w:rPr>
              <w:t>INT, NOT NULL, AUTO_INCREMENT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92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361028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 w:rsidRPr="00361028">
              <w:rPr>
                <w:rFonts w:ascii="DM Sans" w:eastAsia="DM Sans" w:hAnsi="DM Sans" w:cs="DM Sans"/>
                <w:b/>
                <w:sz w:val="20"/>
                <w:szCs w:val="20"/>
              </w:rPr>
              <w:t>PRIMARY KEY</w:t>
            </w:r>
          </w:p>
        </w:tc>
      </w:tr>
      <w:tr w:rsidR="00CD192E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93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Monto total de factura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94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monto_total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95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 w:rsidRPr="005E73AC">
              <w:rPr>
                <w:rFonts w:ascii="DM Sans" w:eastAsia="DM Sans" w:hAnsi="DM Sans" w:cs="DM Sans"/>
                <w:sz w:val="18"/>
                <w:szCs w:val="18"/>
              </w:rPr>
              <w:t>INT</w:t>
            </w:r>
            <w:r>
              <w:rPr>
                <w:rFonts w:ascii="DM Sans" w:eastAsia="DM Sans" w:hAnsi="DM Sans" w:cs="DM Sans"/>
                <w:sz w:val="18"/>
                <w:szCs w:val="18"/>
              </w:rPr>
              <w:t>, NOT NULL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96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CD192E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Detalle de factura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detalle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TEXT, NOT NULL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CD192E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Id de los clientes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id_clientes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 w:rsidRPr="005E73AC">
              <w:rPr>
                <w:rFonts w:ascii="DM Sans" w:eastAsia="DM Sans" w:hAnsi="DM Sans" w:cs="DM Sans"/>
                <w:sz w:val="18"/>
                <w:szCs w:val="18"/>
              </w:rPr>
              <w:t xml:space="preserve"> </w:t>
            </w:r>
            <w:r>
              <w:rPr>
                <w:rFonts w:ascii="DM Sans" w:eastAsia="DM Sans" w:hAnsi="DM Sans" w:cs="DM Sans"/>
                <w:sz w:val="18"/>
                <w:szCs w:val="18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361028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 w:rsidRPr="00361028">
              <w:rPr>
                <w:rFonts w:ascii="DM Sans" w:eastAsia="DM Sans" w:hAnsi="DM Sans" w:cs="DM Sans"/>
                <w:b/>
                <w:sz w:val="20"/>
                <w:szCs w:val="20"/>
              </w:rPr>
              <w:t>FOREIGN KEY</w:t>
            </w:r>
          </w:p>
        </w:tc>
      </w:tr>
      <w:tr w:rsidR="00CD192E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Id de las comandas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id_comandas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361028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 w:rsidRPr="00361028">
              <w:rPr>
                <w:rFonts w:ascii="DM Sans" w:eastAsia="DM Sans" w:hAnsi="DM Sans" w:cs="DM Sans"/>
                <w:b/>
                <w:sz w:val="20"/>
                <w:szCs w:val="20"/>
              </w:rPr>
              <w:t>FOREIGN KEY</w:t>
            </w:r>
          </w:p>
        </w:tc>
      </w:tr>
    </w:tbl>
    <w:p w:rsidR="00EF5893" w:rsidRDefault="00EF5893" w:rsidP="00EF5893">
      <w:pPr>
        <w:rPr>
          <w:rFonts w:ascii="DM Sans" w:eastAsia="DM Sans" w:hAnsi="DM Sans" w:cs="DM Sans"/>
          <w:sz w:val="40"/>
          <w:szCs w:val="40"/>
        </w:rPr>
      </w:pPr>
    </w:p>
    <w:p w:rsidR="008E16E5" w:rsidRDefault="008E16E5" w:rsidP="00EF5893">
      <w:pPr>
        <w:rPr>
          <w:rFonts w:ascii="DM Sans" w:eastAsia="DM Sans" w:hAnsi="DM Sans" w:cs="DM Sans"/>
          <w:sz w:val="40"/>
          <w:szCs w:val="40"/>
        </w:rPr>
      </w:pPr>
    </w:p>
    <w:p w:rsidR="008E16E5" w:rsidRDefault="008E16E5" w:rsidP="00EF5893">
      <w:pPr>
        <w:rPr>
          <w:rFonts w:ascii="DM Sans" w:eastAsia="DM Sans" w:hAnsi="DM Sans" w:cs="DM Sans"/>
          <w:sz w:val="40"/>
          <w:szCs w:val="40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  <w:tblPrChange w:id="97" w:author="Otro autor" w:date="2024-03-30T20:16:00Z">
          <w:tblPr>
            <w:tblW w:w="9029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</w:tblPrChange>
      </w:tblPr>
      <w:tblGrid>
        <w:gridCol w:w="2256"/>
        <w:gridCol w:w="2255"/>
        <w:gridCol w:w="2255"/>
        <w:gridCol w:w="2255"/>
        <w:gridCol w:w="8"/>
        <w:tblGridChange w:id="98">
          <w:tblGrid>
            <w:gridCol w:w="2256"/>
            <w:gridCol w:w="2"/>
            <w:gridCol w:w="2253"/>
            <w:gridCol w:w="4"/>
            <w:gridCol w:w="2251"/>
            <w:gridCol w:w="6"/>
            <w:gridCol w:w="2249"/>
            <w:gridCol w:w="8"/>
          </w:tblGrid>
        </w:tblGridChange>
      </w:tblGrid>
      <w:tr w:rsidR="00CD192E" w:rsidTr="00CD192E">
        <w:trPr>
          <w:trHeight w:val="395"/>
          <w:trPrChange w:id="99" w:author="Otro autor" w:date="2024-03-30T20:16:00Z">
            <w:trPr>
              <w:trHeight w:val="600"/>
            </w:trPr>
          </w:trPrChange>
        </w:trPr>
        <w:tc>
          <w:tcPr>
            <w:tcW w:w="902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00" w:author="Otro autor" w:date="2024-03-30T20:16:00Z">
              <w:tcPr>
                <w:tcW w:w="9028" w:type="dxa"/>
                <w:gridSpan w:val="8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ENCUESTAS_SATISFACCION</w:t>
            </w:r>
          </w:p>
        </w:tc>
      </w:tr>
      <w:tr w:rsidR="00CD192E" w:rsidTr="00CD192E">
        <w:trPr>
          <w:trHeight w:val="217"/>
          <w:trPrChange w:id="101" w:author="Otro autor" w:date="2024-03-30T20:16:00Z">
            <w:trPr>
              <w:trHeight w:val="600"/>
            </w:trPr>
          </w:trPrChange>
        </w:trPr>
        <w:tc>
          <w:tcPr>
            <w:tcW w:w="902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02" w:author="Otro autor" w:date="2024-03-30T20:16:00Z">
              <w:tcPr>
                <w:tcW w:w="9028" w:type="dxa"/>
                <w:gridSpan w:val="8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>Almacena las encuesta de satisfacción realizada a los clientes por el restaurante.</w:t>
            </w:r>
          </w:p>
        </w:tc>
      </w:tr>
      <w:tr w:rsidR="00CD192E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03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04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05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06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CD192E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07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</w:t>
            </w:r>
            <w:r w:rsidRPr="005E73AC">
              <w:rPr>
                <w:rFonts w:ascii="DM Sans" w:eastAsia="DM Sans" w:hAnsi="DM Sans" w:cs="DM Sans"/>
                <w:sz w:val="20"/>
                <w:szCs w:val="20"/>
              </w:rPr>
              <w:t>d_</w:t>
            </w:r>
            <w:r>
              <w:rPr>
                <w:rFonts w:ascii="DM Sans" w:eastAsia="DM Sans" w:hAnsi="DM Sans" w:cs="DM Sans"/>
                <w:sz w:val="20"/>
                <w:szCs w:val="20"/>
              </w:rPr>
              <w:t>encuestas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08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id_encuestas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09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 w:rsidRPr="005E73AC">
              <w:rPr>
                <w:rFonts w:ascii="DM Sans" w:eastAsia="DM Sans" w:hAnsi="DM Sans" w:cs="DM Sans"/>
                <w:sz w:val="18"/>
                <w:szCs w:val="18"/>
              </w:rPr>
              <w:t>INT, NOT NULL, AUTO_INCREMENT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10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 w:rsidRPr="00CD192E">
              <w:rPr>
                <w:rFonts w:ascii="DM Sans" w:eastAsia="DM Sans" w:hAnsi="DM Sans" w:cs="DM Sans"/>
                <w:b/>
                <w:sz w:val="20"/>
                <w:szCs w:val="20"/>
              </w:rPr>
              <w:t>PRIMARY KEY</w:t>
            </w:r>
          </w:p>
        </w:tc>
      </w:tr>
      <w:tr w:rsidR="00CD192E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11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Comentarios encuesta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12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comentarios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13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TEXT, NOT NULL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14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CD192E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Fecha de las encuestas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fecha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DATE, NOT NULL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CD192E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Hora de las encuestas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hora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TIME, NOT NULL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CD192E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Id_clientes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Id_clientes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 w:rsidRPr="00CD192E">
              <w:rPr>
                <w:rFonts w:ascii="DM Sans" w:eastAsia="DM Sans" w:hAnsi="DM Sans" w:cs="DM Sans"/>
                <w:b/>
                <w:sz w:val="20"/>
                <w:szCs w:val="20"/>
              </w:rPr>
              <w:t>FOREIGN</w:t>
            </w:r>
            <w:r>
              <w:rPr>
                <w:rFonts w:ascii="DM Sans" w:eastAsia="DM Sans" w:hAnsi="DM Sans" w:cs="DM Sans"/>
                <w:sz w:val="20"/>
                <w:szCs w:val="20"/>
              </w:rPr>
              <w:t xml:space="preserve"> </w:t>
            </w:r>
            <w:r w:rsidRPr="00CD192E">
              <w:rPr>
                <w:rFonts w:ascii="DM Sans" w:eastAsia="DM Sans" w:hAnsi="DM Sans" w:cs="DM Sans"/>
                <w:b/>
                <w:sz w:val="20"/>
                <w:szCs w:val="20"/>
              </w:rPr>
              <w:t>KEY</w:t>
            </w:r>
          </w:p>
        </w:tc>
      </w:tr>
    </w:tbl>
    <w:p w:rsidR="00CD192E" w:rsidRDefault="00CD192E" w:rsidP="00EF5893">
      <w:pPr>
        <w:rPr>
          <w:rFonts w:ascii="DM Sans" w:eastAsia="DM Sans" w:hAnsi="DM Sans" w:cs="DM Sans"/>
          <w:sz w:val="40"/>
          <w:szCs w:val="40"/>
        </w:rPr>
      </w:pPr>
    </w:p>
    <w:p w:rsidR="008E16E5" w:rsidRDefault="008E16E5" w:rsidP="00EF5893">
      <w:pPr>
        <w:rPr>
          <w:rFonts w:ascii="DM Sans" w:eastAsia="DM Sans" w:hAnsi="DM Sans" w:cs="DM Sans"/>
          <w:sz w:val="40"/>
          <w:szCs w:val="40"/>
        </w:rPr>
      </w:pPr>
    </w:p>
    <w:p w:rsidR="008E16E5" w:rsidRDefault="008E16E5" w:rsidP="00EF5893">
      <w:pPr>
        <w:rPr>
          <w:rFonts w:ascii="DM Sans" w:eastAsia="DM Sans" w:hAnsi="DM Sans" w:cs="DM Sans"/>
          <w:sz w:val="40"/>
          <w:szCs w:val="40"/>
        </w:rPr>
      </w:pPr>
    </w:p>
    <w:p w:rsidR="008E16E5" w:rsidRDefault="008E16E5" w:rsidP="00EF5893">
      <w:pPr>
        <w:rPr>
          <w:rFonts w:ascii="DM Sans" w:eastAsia="DM Sans" w:hAnsi="DM Sans" w:cs="DM Sans"/>
          <w:sz w:val="40"/>
          <w:szCs w:val="40"/>
        </w:rPr>
      </w:pPr>
    </w:p>
    <w:p w:rsidR="008E16E5" w:rsidRDefault="008E16E5" w:rsidP="00EF5893">
      <w:pPr>
        <w:rPr>
          <w:rFonts w:ascii="DM Sans" w:eastAsia="DM Sans" w:hAnsi="DM Sans" w:cs="DM Sans"/>
          <w:sz w:val="40"/>
          <w:szCs w:val="40"/>
        </w:rPr>
      </w:pPr>
    </w:p>
    <w:p w:rsidR="008E16E5" w:rsidRDefault="008E16E5" w:rsidP="00EF5893">
      <w:pPr>
        <w:rPr>
          <w:rFonts w:ascii="DM Sans" w:eastAsia="DM Sans" w:hAnsi="DM Sans" w:cs="DM Sans"/>
          <w:sz w:val="40"/>
          <w:szCs w:val="40"/>
        </w:rPr>
      </w:pPr>
    </w:p>
    <w:p w:rsidR="008E16E5" w:rsidRDefault="008E16E5" w:rsidP="00EF5893">
      <w:pPr>
        <w:rPr>
          <w:rFonts w:ascii="DM Sans" w:eastAsia="DM Sans" w:hAnsi="DM Sans" w:cs="DM Sans"/>
          <w:sz w:val="40"/>
          <w:szCs w:val="40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  <w:tblPrChange w:id="115" w:author="Otro autor" w:date="2024-03-30T20:16:00Z">
          <w:tblPr>
            <w:tblW w:w="9029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</w:tblPrChange>
      </w:tblPr>
      <w:tblGrid>
        <w:gridCol w:w="2256"/>
        <w:gridCol w:w="2255"/>
        <w:gridCol w:w="2255"/>
        <w:gridCol w:w="2255"/>
        <w:gridCol w:w="8"/>
        <w:tblGridChange w:id="116">
          <w:tblGrid>
            <w:gridCol w:w="2256"/>
            <w:gridCol w:w="2"/>
            <w:gridCol w:w="2253"/>
            <w:gridCol w:w="4"/>
            <w:gridCol w:w="2251"/>
            <w:gridCol w:w="6"/>
            <w:gridCol w:w="2249"/>
            <w:gridCol w:w="8"/>
          </w:tblGrid>
        </w:tblGridChange>
      </w:tblGrid>
      <w:tr w:rsidR="00CD192E" w:rsidTr="00CD192E">
        <w:trPr>
          <w:trHeight w:val="283"/>
          <w:trPrChange w:id="117" w:author="Otro autor" w:date="2024-03-30T20:16:00Z">
            <w:trPr>
              <w:trHeight w:val="600"/>
            </w:trPr>
          </w:trPrChange>
        </w:trPr>
        <w:tc>
          <w:tcPr>
            <w:tcW w:w="902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18" w:author="Otro autor" w:date="2024-03-30T20:16:00Z">
              <w:tcPr>
                <w:tcW w:w="9028" w:type="dxa"/>
                <w:gridSpan w:val="8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MENU</w:t>
            </w:r>
          </w:p>
        </w:tc>
      </w:tr>
      <w:tr w:rsidR="00CD192E" w:rsidTr="00CD192E">
        <w:trPr>
          <w:trHeight w:val="346"/>
          <w:trPrChange w:id="119" w:author="Otro autor" w:date="2024-03-30T20:16:00Z">
            <w:trPr>
              <w:trHeight w:val="600"/>
            </w:trPr>
          </w:trPrChange>
        </w:trPr>
        <w:tc>
          <w:tcPr>
            <w:tcW w:w="902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20" w:author="Otro autor" w:date="2024-03-30T20:16:00Z">
              <w:tcPr>
                <w:tcW w:w="9028" w:type="dxa"/>
                <w:gridSpan w:val="8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>Almacenas datos del menú, como platos y tipos de menú.</w:t>
            </w:r>
          </w:p>
        </w:tc>
      </w:tr>
      <w:tr w:rsidR="00CD192E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21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22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23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24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CD192E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25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id_menu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26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id_menu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27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 w:rsidRPr="005E73AC">
              <w:rPr>
                <w:rFonts w:ascii="DM Sans" w:eastAsia="DM Sans" w:hAnsi="DM Sans" w:cs="DM Sans"/>
                <w:sz w:val="18"/>
                <w:szCs w:val="18"/>
              </w:rPr>
              <w:t>INT, NOT NULL, AUTO_INCREMENT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28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361028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 w:rsidRPr="00361028">
              <w:rPr>
                <w:rFonts w:ascii="DM Sans" w:eastAsia="DM Sans" w:hAnsi="DM Sans" w:cs="DM Sans"/>
                <w:b/>
                <w:sz w:val="20"/>
                <w:szCs w:val="20"/>
              </w:rPr>
              <w:t>PRIMARY KEY</w:t>
            </w:r>
          </w:p>
        </w:tc>
      </w:tr>
      <w:tr w:rsidR="00CD192E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29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Nombre del menu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30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nombre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31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VARHCAR(50), NOT NULL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32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CD192E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Descripcion del menu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descripción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 w:rsidRPr="005E73AC">
              <w:rPr>
                <w:rFonts w:ascii="DM Sans" w:eastAsia="DM Sans" w:hAnsi="DM Sans" w:cs="DM Sans"/>
                <w:sz w:val="18"/>
                <w:szCs w:val="18"/>
              </w:rPr>
              <w:t xml:space="preserve"> </w:t>
            </w:r>
            <w:r>
              <w:rPr>
                <w:rFonts w:ascii="DM Sans" w:eastAsia="DM Sans" w:hAnsi="DM Sans" w:cs="DM Sans"/>
                <w:sz w:val="18"/>
                <w:szCs w:val="18"/>
              </w:rPr>
              <w:t>TEXT, NOT NULL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CD192E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Precio del menú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precio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 w:rsidRPr="005E73AC">
              <w:rPr>
                <w:rFonts w:ascii="DM Sans" w:eastAsia="DM Sans" w:hAnsi="DM Sans" w:cs="DM Sans"/>
                <w:sz w:val="18"/>
                <w:szCs w:val="18"/>
              </w:rPr>
              <w:t xml:space="preserve"> </w:t>
            </w:r>
            <w:r>
              <w:rPr>
                <w:rFonts w:ascii="DM Sans" w:eastAsia="DM Sans" w:hAnsi="DM Sans" w:cs="DM Sans"/>
                <w:sz w:val="18"/>
                <w:szCs w:val="18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CD192E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Tipo de menú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tipo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VARCHAR(50)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CD192E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Tiempo de elaboración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tiempo_elaboracion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TIME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CD192E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id_comandas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id_comandas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361028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 w:rsidRPr="00361028">
              <w:rPr>
                <w:rFonts w:ascii="DM Sans" w:eastAsia="DM Sans" w:hAnsi="DM Sans" w:cs="DM Sans"/>
                <w:b/>
                <w:sz w:val="20"/>
                <w:szCs w:val="20"/>
              </w:rPr>
              <w:t>FOREIGN KEY</w:t>
            </w:r>
          </w:p>
        </w:tc>
      </w:tr>
    </w:tbl>
    <w:p w:rsidR="008E16E5" w:rsidRDefault="008E16E5" w:rsidP="00EF5893">
      <w:pPr>
        <w:rPr>
          <w:rFonts w:ascii="DM Sans" w:eastAsia="DM Sans" w:hAnsi="DM Sans" w:cs="DM Sans"/>
          <w:sz w:val="40"/>
          <w:szCs w:val="40"/>
        </w:rPr>
      </w:pPr>
    </w:p>
    <w:p w:rsidR="008E16E5" w:rsidRDefault="008E16E5" w:rsidP="00EF5893">
      <w:pPr>
        <w:rPr>
          <w:rFonts w:ascii="DM Sans" w:eastAsia="DM Sans" w:hAnsi="DM Sans" w:cs="DM Sans"/>
          <w:sz w:val="40"/>
          <w:szCs w:val="40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  <w:tblPrChange w:id="133" w:author="Otro autor" w:date="2024-03-30T20:16:00Z">
          <w:tblPr>
            <w:tblW w:w="9029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</w:tblPrChange>
      </w:tblPr>
      <w:tblGrid>
        <w:gridCol w:w="2256"/>
        <w:gridCol w:w="2255"/>
        <w:gridCol w:w="2255"/>
        <w:gridCol w:w="2255"/>
        <w:gridCol w:w="8"/>
        <w:tblGridChange w:id="134">
          <w:tblGrid>
            <w:gridCol w:w="2256"/>
            <w:gridCol w:w="2"/>
            <w:gridCol w:w="2253"/>
            <w:gridCol w:w="4"/>
            <w:gridCol w:w="2251"/>
            <w:gridCol w:w="6"/>
            <w:gridCol w:w="2249"/>
            <w:gridCol w:w="8"/>
          </w:tblGrid>
        </w:tblGridChange>
      </w:tblGrid>
      <w:tr w:rsidR="00CD192E" w:rsidTr="00CD192E">
        <w:trPr>
          <w:trHeight w:val="326"/>
          <w:trPrChange w:id="135" w:author="Otro autor" w:date="2024-03-30T20:16:00Z">
            <w:trPr>
              <w:trHeight w:val="600"/>
            </w:trPr>
          </w:trPrChange>
        </w:trPr>
        <w:tc>
          <w:tcPr>
            <w:tcW w:w="902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36" w:author="Otro autor" w:date="2024-03-30T20:16:00Z">
              <w:tcPr>
                <w:tcW w:w="9028" w:type="dxa"/>
                <w:gridSpan w:val="8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PLATOS</w:t>
            </w:r>
          </w:p>
        </w:tc>
      </w:tr>
      <w:tr w:rsidR="00CD192E" w:rsidTr="00CD192E">
        <w:trPr>
          <w:trHeight w:val="348"/>
          <w:trPrChange w:id="137" w:author="Otro autor" w:date="2024-03-30T20:16:00Z">
            <w:trPr>
              <w:trHeight w:val="600"/>
            </w:trPr>
          </w:trPrChange>
        </w:trPr>
        <w:tc>
          <w:tcPr>
            <w:tcW w:w="902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38" w:author="Otro autor" w:date="2024-03-30T20:16:00Z">
              <w:tcPr>
                <w:tcW w:w="9028" w:type="dxa"/>
                <w:gridSpan w:val="8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>Almacena información sobre los distintos tipos de platos de menú, categoría y disponibilidad.</w:t>
            </w:r>
          </w:p>
        </w:tc>
      </w:tr>
      <w:tr w:rsidR="00CD192E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39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40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41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42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CD192E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43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id_platos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44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id_platos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45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 w:rsidRPr="005E73AC">
              <w:rPr>
                <w:rFonts w:ascii="DM Sans" w:eastAsia="DM Sans" w:hAnsi="DM Sans" w:cs="DM Sans"/>
                <w:sz w:val="18"/>
                <w:szCs w:val="18"/>
              </w:rPr>
              <w:t>INT, NOT NULL, AUTO_INCREMENT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46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361028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 w:rsidRPr="00361028">
              <w:rPr>
                <w:rFonts w:ascii="DM Sans" w:eastAsia="DM Sans" w:hAnsi="DM Sans" w:cs="DM Sans"/>
                <w:b/>
                <w:sz w:val="20"/>
                <w:szCs w:val="20"/>
              </w:rPr>
              <w:t>PRIMARY KEY</w:t>
            </w:r>
          </w:p>
        </w:tc>
      </w:tr>
      <w:tr w:rsidR="00CD192E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47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Nombre del plato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48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nombre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49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VARCHAR(50), NOT NULL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50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CD192E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Descripcion del plato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descripcion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TEXT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CD192E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Categoría del plato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 w:rsidRPr="005E73AC">
              <w:rPr>
                <w:rFonts w:ascii="DM Sans" w:eastAsia="DM Sans" w:hAnsi="DM Sans" w:cs="DM Sans"/>
                <w:sz w:val="18"/>
                <w:szCs w:val="18"/>
              </w:rPr>
              <w:t>VARCHAR(50)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CD192E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Tiempo de elaboración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tiempo_elaboracion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361028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TIME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CD192E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Default="00361028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Disponilidad del plato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Default="00361028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disponilibidad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361028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TINYINT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CD192E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Default="00361028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Id_menu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Default="00361028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id_menu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361028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361028" w:rsidRDefault="00361028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 w:rsidRPr="00361028">
              <w:rPr>
                <w:rFonts w:ascii="DM Sans" w:eastAsia="DM Sans" w:hAnsi="DM Sans" w:cs="DM Sans"/>
                <w:b/>
                <w:sz w:val="20"/>
                <w:szCs w:val="20"/>
              </w:rPr>
              <w:t>FOREIGN KEY</w:t>
            </w:r>
          </w:p>
        </w:tc>
      </w:tr>
    </w:tbl>
    <w:p w:rsidR="00CD192E" w:rsidRDefault="00CD192E" w:rsidP="00EF5893">
      <w:pPr>
        <w:rPr>
          <w:rFonts w:ascii="DM Sans" w:eastAsia="DM Sans" w:hAnsi="DM Sans" w:cs="DM Sans"/>
          <w:sz w:val="40"/>
          <w:szCs w:val="40"/>
        </w:rPr>
      </w:pPr>
    </w:p>
    <w:p w:rsidR="00CD192E" w:rsidRDefault="00CD192E" w:rsidP="00EF5893">
      <w:pPr>
        <w:rPr>
          <w:rFonts w:ascii="DM Sans" w:eastAsia="DM Sans" w:hAnsi="DM Sans" w:cs="DM Sans"/>
          <w:sz w:val="40"/>
          <w:szCs w:val="40"/>
        </w:rPr>
      </w:pPr>
    </w:p>
    <w:p w:rsidR="008E16E5" w:rsidRDefault="008E16E5" w:rsidP="00EF5893">
      <w:pPr>
        <w:rPr>
          <w:rFonts w:ascii="DM Sans" w:eastAsia="DM Sans" w:hAnsi="DM Sans" w:cs="DM Sans"/>
          <w:sz w:val="40"/>
          <w:szCs w:val="40"/>
        </w:rPr>
      </w:pPr>
    </w:p>
    <w:p w:rsidR="008E16E5" w:rsidRDefault="008E16E5" w:rsidP="00EF5893">
      <w:pPr>
        <w:rPr>
          <w:rFonts w:ascii="DM Sans" w:eastAsia="DM Sans" w:hAnsi="DM Sans" w:cs="DM Sans"/>
          <w:sz w:val="40"/>
          <w:szCs w:val="40"/>
        </w:rPr>
      </w:pPr>
    </w:p>
    <w:p w:rsidR="00CD192E" w:rsidRDefault="00CD192E" w:rsidP="00EF5893">
      <w:pPr>
        <w:rPr>
          <w:rFonts w:ascii="DM Sans" w:eastAsia="DM Sans" w:hAnsi="DM Sans" w:cs="DM Sans"/>
          <w:sz w:val="40"/>
          <w:szCs w:val="40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  <w:tblPrChange w:id="151" w:author="Otro autor" w:date="2024-03-30T20:16:00Z">
          <w:tblPr>
            <w:tblW w:w="9029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</w:tblPrChange>
      </w:tblPr>
      <w:tblGrid>
        <w:gridCol w:w="2256"/>
        <w:gridCol w:w="2255"/>
        <w:gridCol w:w="2255"/>
        <w:gridCol w:w="2255"/>
        <w:gridCol w:w="8"/>
        <w:tblGridChange w:id="152">
          <w:tblGrid>
            <w:gridCol w:w="2256"/>
            <w:gridCol w:w="2"/>
            <w:gridCol w:w="2253"/>
            <w:gridCol w:w="4"/>
            <w:gridCol w:w="2251"/>
            <w:gridCol w:w="6"/>
            <w:gridCol w:w="2249"/>
            <w:gridCol w:w="8"/>
          </w:tblGrid>
        </w:tblGridChange>
      </w:tblGrid>
      <w:tr w:rsidR="00CD192E" w:rsidTr="00361028">
        <w:trPr>
          <w:trHeight w:val="342"/>
          <w:trPrChange w:id="153" w:author="Otro autor" w:date="2024-03-30T20:16:00Z">
            <w:trPr>
              <w:trHeight w:val="600"/>
            </w:trPr>
          </w:trPrChange>
        </w:trPr>
        <w:tc>
          <w:tcPr>
            <w:tcW w:w="902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54" w:author="Otro autor" w:date="2024-03-30T20:16:00Z">
              <w:tcPr>
                <w:tcW w:w="9028" w:type="dxa"/>
                <w:gridSpan w:val="8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Default="00361028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PROVEEDORES</w:t>
            </w:r>
          </w:p>
        </w:tc>
      </w:tr>
      <w:tr w:rsidR="00CD192E" w:rsidTr="00361028">
        <w:trPr>
          <w:trHeight w:val="350"/>
          <w:trPrChange w:id="155" w:author="Otro autor" w:date="2024-03-30T20:16:00Z">
            <w:trPr>
              <w:trHeight w:val="600"/>
            </w:trPr>
          </w:trPrChange>
        </w:trPr>
        <w:tc>
          <w:tcPr>
            <w:tcW w:w="902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56" w:author="Otro autor" w:date="2024-03-30T20:16:00Z">
              <w:tcPr>
                <w:tcW w:w="9028" w:type="dxa"/>
                <w:gridSpan w:val="8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Default="00361028" w:rsidP="00361028">
            <w:pPr>
              <w:widowControl w:val="0"/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>Almacena datos y contacto de los proveedores.</w:t>
            </w:r>
          </w:p>
        </w:tc>
      </w:tr>
      <w:tr w:rsidR="00CD192E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57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58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59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60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CD192E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61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CD192E" w:rsidP="00361028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 w:rsidRPr="005E73AC">
              <w:rPr>
                <w:rFonts w:ascii="DM Sans" w:eastAsia="DM Sans" w:hAnsi="DM Sans" w:cs="DM Sans"/>
                <w:sz w:val="20"/>
                <w:szCs w:val="20"/>
              </w:rPr>
              <w:t>id_</w:t>
            </w:r>
            <w:r w:rsidR="00361028">
              <w:rPr>
                <w:rFonts w:ascii="DM Sans" w:eastAsia="DM Sans" w:hAnsi="DM Sans" w:cs="DM Sans"/>
                <w:sz w:val="20"/>
                <w:szCs w:val="20"/>
              </w:rPr>
              <w:t>proveedores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62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361028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id_proveedores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63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 w:rsidRPr="005E73AC">
              <w:rPr>
                <w:rFonts w:ascii="DM Sans" w:eastAsia="DM Sans" w:hAnsi="DM Sans" w:cs="DM Sans"/>
                <w:sz w:val="18"/>
                <w:szCs w:val="18"/>
              </w:rPr>
              <w:t>INT, NOT NULL, AUTO_INCREMENT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64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361028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 w:rsidRPr="00361028">
              <w:rPr>
                <w:rFonts w:ascii="DM Sans" w:eastAsia="DM Sans" w:hAnsi="DM Sans" w:cs="DM Sans"/>
                <w:b/>
                <w:sz w:val="20"/>
                <w:szCs w:val="20"/>
              </w:rPr>
              <w:t>PRIMARY KEY</w:t>
            </w:r>
          </w:p>
        </w:tc>
      </w:tr>
      <w:tr w:rsidR="00CD192E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65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361028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Nombre proveedor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66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361028" w:rsidP="00361028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nombre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67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361028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VARCHAR(50)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68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CD192E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361028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Telefono de proveedor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361028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telefono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 w:rsidRPr="005E73AC">
              <w:rPr>
                <w:rFonts w:ascii="DM Sans" w:eastAsia="DM Sans" w:hAnsi="DM Sans" w:cs="DM Sans"/>
                <w:sz w:val="18"/>
                <w:szCs w:val="18"/>
              </w:rPr>
              <w:t>VARCHAR</w:t>
            </w:r>
            <w:r w:rsidR="00361028">
              <w:rPr>
                <w:rFonts w:ascii="DM Sans" w:eastAsia="DM Sans" w:hAnsi="DM Sans" w:cs="DM Sans"/>
                <w:sz w:val="18"/>
                <w:szCs w:val="18"/>
              </w:rPr>
              <w:t>(15</w:t>
            </w:r>
            <w:r w:rsidRPr="005E73AC">
              <w:rPr>
                <w:rFonts w:ascii="DM Sans" w:eastAsia="DM Sans" w:hAnsi="DM Sans" w:cs="DM Sans"/>
                <w:sz w:val="18"/>
                <w:szCs w:val="18"/>
              </w:rPr>
              <w:t>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CD192E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361028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Dirección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361028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direccion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361028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VARCHAR(100</w:t>
            </w:r>
            <w:r w:rsidR="00CD192E" w:rsidRPr="005E73AC">
              <w:rPr>
                <w:rFonts w:ascii="DM Sans" w:eastAsia="DM Sans" w:hAnsi="DM Sans" w:cs="DM Sans"/>
                <w:sz w:val="18"/>
                <w:szCs w:val="18"/>
              </w:rPr>
              <w:t>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</w:tbl>
    <w:p w:rsidR="008E16E5" w:rsidRDefault="008E16E5" w:rsidP="00EF5893">
      <w:pPr>
        <w:rPr>
          <w:rFonts w:ascii="DM Sans" w:eastAsia="DM Sans" w:hAnsi="DM Sans" w:cs="DM Sans"/>
          <w:sz w:val="40"/>
          <w:szCs w:val="40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  <w:tblPrChange w:id="169" w:author="Otro autor" w:date="2024-03-30T20:16:00Z">
          <w:tblPr>
            <w:tblW w:w="9029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</w:tblPrChange>
      </w:tblPr>
      <w:tblGrid>
        <w:gridCol w:w="2256"/>
        <w:gridCol w:w="2255"/>
        <w:gridCol w:w="2255"/>
        <w:gridCol w:w="2255"/>
        <w:gridCol w:w="8"/>
        <w:tblGridChange w:id="170">
          <w:tblGrid>
            <w:gridCol w:w="2256"/>
            <w:gridCol w:w="2"/>
            <w:gridCol w:w="2253"/>
            <w:gridCol w:w="4"/>
            <w:gridCol w:w="2251"/>
            <w:gridCol w:w="6"/>
            <w:gridCol w:w="2249"/>
            <w:gridCol w:w="8"/>
          </w:tblGrid>
        </w:tblGridChange>
      </w:tblGrid>
      <w:tr w:rsidR="00361028" w:rsidTr="00361028">
        <w:trPr>
          <w:trHeight w:val="343"/>
          <w:trPrChange w:id="171" w:author="Otro autor" w:date="2024-03-30T20:16:00Z">
            <w:trPr>
              <w:trHeight w:val="600"/>
            </w:trPr>
          </w:trPrChange>
        </w:trPr>
        <w:tc>
          <w:tcPr>
            <w:tcW w:w="902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72" w:author="Otro autor" w:date="2024-03-30T20:16:00Z">
              <w:tcPr>
                <w:tcW w:w="9028" w:type="dxa"/>
                <w:gridSpan w:val="8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361028" w:rsidRDefault="00361028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PEDIDOS_PROVEEDORES</w:t>
            </w:r>
          </w:p>
        </w:tc>
      </w:tr>
      <w:tr w:rsidR="00361028" w:rsidTr="00361028">
        <w:trPr>
          <w:trHeight w:val="337"/>
          <w:trPrChange w:id="173" w:author="Otro autor" w:date="2024-03-30T20:16:00Z">
            <w:trPr>
              <w:trHeight w:val="600"/>
            </w:trPr>
          </w:trPrChange>
        </w:trPr>
        <w:tc>
          <w:tcPr>
            <w:tcW w:w="902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74" w:author="Otro autor" w:date="2024-03-30T20:16:00Z">
              <w:tcPr>
                <w:tcW w:w="9028" w:type="dxa"/>
                <w:gridSpan w:val="8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361028" w:rsidRDefault="00361028" w:rsidP="00361028">
            <w:pPr>
              <w:widowControl w:val="0"/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>Almacena los pedidos hechos por el restaurante a los proveedores.</w:t>
            </w:r>
          </w:p>
        </w:tc>
      </w:tr>
      <w:tr w:rsidR="00361028" w:rsidTr="00AF2229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75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361028" w:rsidRDefault="00361028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76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361028" w:rsidRDefault="00361028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77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361028" w:rsidRDefault="00361028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78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361028" w:rsidRDefault="00361028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361028" w:rsidTr="00AF2229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79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361028" w:rsidRPr="005E73AC" w:rsidRDefault="00361028" w:rsidP="00361028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 w:rsidRPr="005E73AC">
              <w:rPr>
                <w:rFonts w:ascii="DM Sans" w:eastAsia="DM Sans" w:hAnsi="DM Sans" w:cs="DM Sans"/>
                <w:sz w:val="20"/>
                <w:szCs w:val="20"/>
              </w:rPr>
              <w:t>id_</w:t>
            </w:r>
            <w:r>
              <w:rPr>
                <w:rFonts w:ascii="DM Sans" w:eastAsia="DM Sans" w:hAnsi="DM Sans" w:cs="DM Sans"/>
                <w:sz w:val="20"/>
                <w:szCs w:val="20"/>
              </w:rPr>
              <w:t>pedidos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80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361028" w:rsidRPr="005E73AC" w:rsidRDefault="00361028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id_pedidos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81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361028" w:rsidRPr="005E73AC" w:rsidRDefault="00361028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 w:rsidRPr="005E73AC">
              <w:rPr>
                <w:rFonts w:ascii="DM Sans" w:eastAsia="DM Sans" w:hAnsi="DM Sans" w:cs="DM Sans"/>
                <w:sz w:val="18"/>
                <w:szCs w:val="18"/>
              </w:rPr>
              <w:t>INT, NOT NULL, AUTO_INCREMENT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82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361028" w:rsidRPr="00361028" w:rsidRDefault="00361028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 w:rsidRPr="00361028">
              <w:rPr>
                <w:rFonts w:ascii="DM Sans" w:eastAsia="DM Sans" w:hAnsi="DM Sans" w:cs="DM Sans"/>
                <w:b/>
                <w:sz w:val="20"/>
                <w:szCs w:val="20"/>
              </w:rPr>
              <w:t>PRIMARY KEY</w:t>
            </w:r>
          </w:p>
        </w:tc>
      </w:tr>
      <w:tr w:rsidR="00361028" w:rsidTr="00AF2229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83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361028" w:rsidRPr="005E73AC" w:rsidRDefault="00361028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Detalle del pedido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84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361028" w:rsidRPr="005E73AC" w:rsidRDefault="00361028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detalle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85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361028" w:rsidRPr="005E73AC" w:rsidRDefault="00361028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TEXT, NOT NULL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86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361028" w:rsidRPr="005E73AC" w:rsidRDefault="00361028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361028" w:rsidTr="00AF2229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028" w:rsidRPr="005E73AC" w:rsidRDefault="00361028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Fecha del pedido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028" w:rsidRPr="005E73AC" w:rsidRDefault="00361028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fecha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028" w:rsidRPr="005E73AC" w:rsidRDefault="00361028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DATE, NOT NULL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028" w:rsidRPr="005E73AC" w:rsidRDefault="00361028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361028" w:rsidTr="00AF2229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028" w:rsidRPr="005E73AC" w:rsidRDefault="00361028" w:rsidP="00361028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Monto del pedido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028" w:rsidRPr="005E73AC" w:rsidRDefault="00361028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monto_total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028" w:rsidRPr="005E73AC" w:rsidRDefault="00361028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028" w:rsidRPr="005E73AC" w:rsidRDefault="00361028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361028" w:rsidTr="00AF2229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028" w:rsidRDefault="00361028" w:rsidP="00361028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Id_ proveedores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028" w:rsidRDefault="00361028" w:rsidP="00361028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Id _proveedores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028" w:rsidRDefault="00361028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028" w:rsidRPr="00361028" w:rsidRDefault="00361028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 w:rsidRPr="00361028">
              <w:rPr>
                <w:rFonts w:ascii="DM Sans" w:eastAsia="DM Sans" w:hAnsi="DM Sans" w:cs="DM Sans"/>
                <w:b/>
                <w:sz w:val="20"/>
                <w:szCs w:val="20"/>
              </w:rPr>
              <w:t>FOREIGN KEY</w:t>
            </w:r>
          </w:p>
        </w:tc>
      </w:tr>
    </w:tbl>
    <w:p w:rsidR="00361028" w:rsidRDefault="00361028" w:rsidP="00EF5893">
      <w:pPr>
        <w:rPr>
          <w:rFonts w:ascii="DM Sans" w:eastAsia="DM Sans" w:hAnsi="DM Sans" w:cs="DM Sans"/>
          <w:sz w:val="40"/>
          <w:szCs w:val="40"/>
        </w:rPr>
      </w:pPr>
    </w:p>
    <w:p w:rsidR="008E16E5" w:rsidRDefault="008E16E5" w:rsidP="00EF5893">
      <w:pPr>
        <w:rPr>
          <w:rFonts w:ascii="DM Sans" w:eastAsia="DM Sans" w:hAnsi="DM Sans" w:cs="DM Sans"/>
          <w:sz w:val="40"/>
          <w:szCs w:val="40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  <w:tblPrChange w:id="187" w:author="Otro autor" w:date="2024-03-30T20:16:00Z">
          <w:tblPr>
            <w:tblW w:w="9029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</w:tblPrChange>
      </w:tblPr>
      <w:tblGrid>
        <w:gridCol w:w="2256"/>
        <w:gridCol w:w="2255"/>
        <w:gridCol w:w="2255"/>
        <w:gridCol w:w="2255"/>
        <w:gridCol w:w="8"/>
        <w:tblGridChange w:id="188">
          <w:tblGrid>
            <w:gridCol w:w="2256"/>
            <w:gridCol w:w="2"/>
            <w:gridCol w:w="2253"/>
            <w:gridCol w:w="4"/>
            <w:gridCol w:w="2251"/>
            <w:gridCol w:w="6"/>
            <w:gridCol w:w="2249"/>
            <w:gridCol w:w="8"/>
          </w:tblGrid>
        </w:tblGridChange>
      </w:tblGrid>
      <w:tr w:rsidR="00361028" w:rsidTr="00AF2229">
        <w:trPr>
          <w:trHeight w:val="323"/>
          <w:trPrChange w:id="189" w:author="Otro autor" w:date="2024-03-30T20:16:00Z">
            <w:trPr>
              <w:trHeight w:val="600"/>
            </w:trPr>
          </w:trPrChange>
        </w:trPr>
        <w:tc>
          <w:tcPr>
            <w:tcW w:w="9029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90" w:author="Otro autor" w:date="2024-03-30T20:16:00Z">
              <w:tcPr>
                <w:tcW w:w="9028" w:type="dxa"/>
                <w:gridSpan w:val="8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361028" w:rsidRDefault="00361028" w:rsidP="00361028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FACTURAS_PROVEEDORES</w:t>
            </w:r>
          </w:p>
        </w:tc>
      </w:tr>
      <w:tr w:rsidR="00361028" w:rsidTr="00AF2229">
        <w:trPr>
          <w:trHeight w:val="217"/>
          <w:trPrChange w:id="191" w:author="Otro autor" w:date="2024-03-30T20:16:00Z">
            <w:trPr>
              <w:trHeight w:val="600"/>
            </w:trPr>
          </w:trPrChange>
        </w:trPr>
        <w:tc>
          <w:tcPr>
            <w:tcW w:w="9029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92" w:author="Otro autor" w:date="2024-03-30T20:16:00Z">
              <w:tcPr>
                <w:tcW w:w="9028" w:type="dxa"/>
                <w:gridSpan w:val="8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361028" w:rsidRDefault="00361028" w:rsidP="00361028">
            <w:pPr>
              <w:widowControl w:val="0"/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>Almacena las facturas pagas a los proveedores.</w:t>
            </w:r>
          </w:p>
        </w:tc>
      </w:tr>
      <w:tr w:rsidR="00361028" w:rsidTr="00AF2229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93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361028" w:rsidRDefault="00361028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94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361028" w:rsidRDefault="00361028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Abreviatura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95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361028" w:rsidRDefault="00361028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6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96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361028" w:rsidRDefault="00361028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361028" w:rsidTr="00AF2229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97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361028" w:rsidRPr="005E73AC" w:rsidRDefault="00361028" w:rsidP="00361028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 w:rsidRPr="005E73AC">
              <w:rPr>
                <w:rFonts w:ascii="DM Sans" w:eastAsia="DM Sans" w:hAnsi="DM Sans" w:cs="DM Sans"/>
                <w:sz w:val="20"/>
                <w:szCs w:val="20"/>
              </w:rPr>
              <w:t>id_</w:t>
            </w:r>
            <w:r>
              <w:rPr>
                <w:rFonts w:ascii="DM Sans" w:eastAsia="DM Sans" w:hAnsi="DM Sans" w:cs="DM Sans"/>
                <w:sz w:val="20"/>
                <w:szCs w:val="20"/>
              </w:rPr>
              <w:t>facturas_proveedores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98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361028" w:rsidRPr="005E73AC" w:rsidRDefault="00361028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id_facturas_proveedores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99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361028" w:rsidRPr="005E73AC" w:rsidRDefault="00361028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 w:rsidRPr="005E73AC">
              <w:rPr>
                <w:rFonts w:ascii="DM Sans" w:eastAsia="DM Sans" w:hAnsi="DM Sans" w:cs="DM Sans"/>
                <w:sz w:val="18"/>
                <w:szCs w:val="18"/>
              </w:rPr>
              <w:t>INT, NOT NULL, AUTO_INCREMENT</w:t>
            </w:r>
          </w:p>
        </w:tc>
        <w:tc>
          <w:tcPr>
            <w:tcW w:w="226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00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361028" w:rsidRPr="00AF2229" w:rsidRDefault="00361028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 w:rsidRPr="00AF2229">
              <w:rPr>
                <w:rFonts w:ascii="DM Sans" w:eastAsia="DM Sans" w:hAnsi="DM Sans" w:cs="DM Sans"/>
                <w:b/>
                <w:sz w:val="20"/>
                <w:szCs w:val="20"/>
              </w:rPr>
              <w:t>PRIMARY KEY</w:t>
            </w:r>
          </w:p>
        </w:tc>
      </w:tr>
      <w:tr w:rsidR="00361028" w:rsidTr="00AF2229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01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361028" w:rsidRPr="005E73AC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Detalle de la factura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02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361028" w:rsidRPr="005E73AC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detalle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03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361028" w:rsidRPr="005E73AC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TEXT, NOT NULL</w:t>
            </w:r>
          </w:p>
        </w:tc>
        <w:tc>
          <w:tcPr>
            <w:tcW w:w="226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04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361028" w:rsidRPr="005E73AC" w:rsidRDefault="00361028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361028" w:rsidTr="00AF2229">
        <w:trPr>
          <w:gridAfter w:val="1"/>
          <w:wAfter w:w="8" w:type="dxa"/>
        </w:trPr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028" w:rsidRPr="005E73AC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Fecha de la factura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028" w:rsidRPr="005E73AC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fecha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028" w:rsidRPr="005E73AC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DATE, NOT NULL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028" w:rsidRPr="005E73AC" w:rsidRDefault="00361028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361028" w:rsidTr="00AF2229">
        <w:trPr>
          <w:gridAfter w:val="1"/>
          <w:wAfter w:w="8" w:type="dxa"/>
        </w:trPr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028" w:rsidRPr="005E73AC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Monto de la factura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028" w:rsidRPr="005E73AC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monto_total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028" w:rsidRPr="005E73AC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INT, NOT NULL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028" w:rsidRPr="005E73AC" w:rsidRDefault="00361028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AF2229" w:rsidTr="00AF2229">
        <w:trPr>
          <w:gridAfter w:val="1"/>
          <w:wAfter w:w="8" w:type="dxa"/>
        </w:trPr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Id_proveedores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id_proveedores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INT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Pr="00AF2229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 w:rsidRPr="00AF2229">
              <w:rPr>
                <w:rFonts w:ascii="DM Sans" w:eastAsia="DM Sans" w:hAnsi="DM Sans" w:cs="DM Sans"/>
                <w:b/>
                <w:sz w:val="20"/>
                <w:szCs w:val="20"/>
              </w:rPr>
              <w:t>FOREIGN KEY</w:t>
            </w:r>
          </w:p>
        </w:tc>
      </w:tr>
      <w:tr w:rsidR="00AF2229" w:rsidRPr="008E16E5" w:rsidTr="00AF2229">
        <w:trPr>
          <w:gridAfter w:val="1"/>
          <w:wAfter w:w="8" w:type="dxa"/>
        </w:trPr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ID_pedidos_proveedores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id_predidos_proveedores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INT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Pr="00AF2229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 w:rsidRPr="00AF2229">
              <w:rPr>
                <w:rFonts w:ascii="DM Sans" w:eastAsia="DM Sans" w:hAnsi="DM Sans" w:cs="DM Sans"/>
                <w:b/>
                <w:sz w:val="20"/>
                <w:szCs w:val="20"/>
              </w:rPr>
              <w:t>FOREIGN KEY</w:t>
            </w:r>
          </w:p>
        </w:tc>
      </w:tr>
      <w:tr w:rsidR="00AF2229" w:rsidTr="00AF2229">
        <w:trPr>
          <w:trHeight w:val="306"/>
          <w:trPrChange w:id="205" w:author="Otro autor" w:date="2024-03-30T20:16:00Z">
            <w:trPr>
              <w:trHeight w:val="600"/>
            </w:trPr>
          </w:trPrChange>
        </w:trPr>
        <w:tc>
          <w:tcPr>
            <w:tcW w:w="9029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06" w:author="Otro autor" w:date="2024-03-30T20:16:00Z">
              <w:tcPr>
                <w:tcW w:w="9028" w:type="dxa"/>
                <w:gridSpan w:val="8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AF2229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EMPLEADOS</w:t>
            </w:r>
          </w:p>
        </w:tc>
      </w:tr>
      <w:tr w:rsidR="00AF2229" w:rsidTr="00AF2229">
        <w:trPr>
          <w:trHeight w:val="342"/>
          <w:trPrChange w:id="207" w:author="Otro autor" w:date="2024-03-30T20:16:00Z">
            <w:trPr>
              <w:trHeight w:val="600"/>
            </w:trPr>
          </w:trPrChange>
        </w:trPr>
        <w:tc>
          <w:tcPr>
            <w:tcW w:w="9029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08" w:author="Otro autor" w:date="2024-03-30T20:16:00Z">
              <w:tcPr>
                <w:tcW w:w="9028" w:type="dxa"/>
                <w:gridSpan w:val="8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AF2229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>Almacena información y datos de los empleados contratados por el restaurante.</w:t>
            </w:r>
          </w:p>
        </w:tc>
      </w:tr>
      <w:tr w:rsidR="00AF2229" w:rsidTr="00AF2229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09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AF2229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10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AF2229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Abreviatura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11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AF2229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6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12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AF2229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AF2229" w:rsidTr="00AF2229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13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AF2229" w:rsidRPr="005E73AC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 w:rsidRPr="005E73AC">
              <w:rPr>
                <w:rFonts w:ascii="DM Sans" w:eastAsia="DM Sans" w:hAnsi="DM Sans" w:cs="DM Sans"/>
                <w:sz w:val="20"/>
                <w:szCs w:val="20"/>
              </w:rPr>
              <w:t>id_</w:t>
            </w:r>
            <w:r>
              <w:rPr>
                <w:rFonts w:ascii="DM Sans" w:eastAsia="DM Sans" w:hAnsi="DM Sans" w:cs="DM Sans"/>
                <w:sz w:val="20"/>
                <w:szCs w:val="20"/>
              </w:rPr>
              <w:t>empleado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14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AF2229" w:rsidRPr="005E73AC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id_empleado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15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AF2229" w:rsidRPr="005E73AC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 w:rsidRPr="005E73AC">
              <w:rPr>
                <w:rFonts w:ascii="DM Sans" w:eastAsia="DM Sans" w:hAnsi="DM Sans" w:cs="DM Sans"/>
                <w:sz w:val="18"/>
                <w:szCs w:val="18"/>
              </w:rPr>
              <w:t>INT, NOT NULL, AUTO_INCREMENT</w:t>
            </w:r>
          </w:p>
        </w:tc>
        <w:tc>
          <w:tcPr>
            <w:tcW w:w="226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16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AF2229" w:rsidRPr="00907AA6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 w:rsidRPr="00907AA6">
              <w:rPr>
                <w:rFonts w:ascii="DM Sans" w:eastAsia="DM Sans" w:hAnsi="DM Sans" w:cs="DM Sans"/>
                <w:b/>
                <w:sz w:val="20"/>
                <w:szCs w:val="20"/>
              </w:rPr>
              <w:t>PRIMARY KEY</w:t>
            </w:r>
          </w:p>
        </w:tc>
      </w:tr>
      <w:tr w:rsidR="00AF2229" w:rsidTr="00AF2229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17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AF2229" w:rsidRPr="005E73AC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Nombre del empleado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18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AF2229" w:rsidRPr="005E73AC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nombre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19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AF2229" w:rsidRPr="005E73AC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VARCHAR(50), NOT NULL</w:t>
            </w:r>
          </w:p>
        </w:tc>
        <w:tc>
          <w:tcPr>
            <w:tcW w:w="226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20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AF2229" w:rsidRPr="005E73AC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AF2229" w:rsidTr="00AF2229">
        <w:trPr>
          <w:gridAfter w:val="1"/>
          <w:wAfter w:w="8" w:type="dxa"/>
        </w:trPr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Pr="005E73AC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Apellido del empleado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Pr="005E73AC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apellido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Pr="005E73AC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 w:rsidRPr="005E73AC">
              <w:rPr>
                <w:rFonts w:ascii="DM Sans" w:eastAsia="DM Sans" w:hAnsi="DM Sans" w:cs="DM Sans"/>
                <w:sz w:val="18"/>
                <w:szCs w:val="18"/>
              </w:rPr>
              <w:t>VARCHAR(50)</w:t>
            </w:r>
            <w:r>
              <w:rPr>
                <w:rFonts w:ascii="DM Sans" w:eastAsia="DM Sans" w:hAnsi="DM Sans" w:cs="DM Sans"/>
                <w:sz w:val="18"/>
                <w:szCs w:val="18"/>
              </w:rPr>
              <w:t>, NOT NULL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Pr="005E73AC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AF2229" w:rsidTr="00AF2229">
        <w:trPr>
          <w:gridAfter w:val="1"/>
          <w:wAfter w:w="8" w:type="dxa"/>
        </w:trPr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Pr="005E73AC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Fecha de nacimiento del empleado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Pr="005E73AC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fecha_nacimiento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Pr="005E73AC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DATE, NOT NULL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Pr="005E73AC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AF2229" w:rsidTr="00AF2229">
        <w:trPr>
          <w:gridAfter w:val="1"/>
          <w:wAfter w:w="8" w:type="dxa"/>
        </w:trPr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Tipo de documento del empleado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tipo_documento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VARCHAR(15), NOT NULL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Pr="005E73AC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AF2229" w:rsidTr="00AF2229">
        <w:trPr>
          <w:gridAfter w:val="1"/>
          <w:wAfter w:w="8" w:type="dxa"/>
        </w:trPr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Numero de documento del empleado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numero_documento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INT, NOT NULL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Pr="005E73AC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AF2229" w:rsidTr="00AF2229">
        <w:trPr>
          <w:gridAfter w:val="1"/>
          <w:wAfter w:w="8" w:type="dxa"/>
        </w:trPr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Dirección del empleado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dirección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VARCHAR(100)</w:t>
            </w:r>
            <w:r w:rsidR="00907AA6">
              <w:rPr>
                <w:rFonts w:ascii="DM Sans" w:eastAsia="DM Sans" w:hAnsi="DM Sans" w:cs="DM Sans"/>
                <w:sz w:val="18"/>
                <w:szCs w:val="18"/>
              </w:rPr>
              <w:t>, NOT NULL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Pr="005E73AC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AF2229" w:rsidTr="00AF2229">
        <w:trPr>
          <w:gridAfter w:val="1"/>
          <w:wAfter w:w="8" w:type="dxa"/>
        </w:trPr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Email del empleado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VARCHAR(50)</w:t>
            </w:r>
            <w:r w:rsidR="00907AA6">
              <w:rPr>
                <w:rFonts w:ascii="DM Sans" w:eastAsia="DM Sans" w:hAnsi="DM Sans" w:cs="DM Sans"/>
                <w:sz w:val="18"/>
                <w:szCs w:val="18"/>
              </w:rPr>
              <w:t>, NOT NULL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Pr="005E73AC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AF2229" w:rsidTr="00AF2229">
        <w:trPr>
          <w:gridAfter w:val="1"/>
          <w:wAfter w:w="8" w:type="dxa"/>
        </w:trPr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Telefono del empleado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VARCHAR(15)</w:t>
            </w:r>
            <w:r w:rsidR="00907AA6">
              <w:rPr>
                <w:rFonts w:ascii="DM Sans" w:eastAsia="DM Sans" w:hAnsi="DM Sans" w:cs="DM Sans"/>
                <w:sz w:val="18"/>
                <w:szCs w:val="18"/>
              </w:rPr>
              <w:t>, NOT NULL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Pr="005E73AC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AF2229" w:rsidTr="00AF2229">
        <w:trPr>
          <w:gridAfter w:val="1"/>
          <w:wAfter w:w="8" w:type="dxa"/>
        </w:trPr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Fecha de contratación del empleado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Default="00907AA6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fecha_contratacion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Default="00907AA6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DATE,  NOT NULL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Pr="005E73AC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AF2229" w:rsidTr="00AF2229">
        <w:trPr>
          <w:gridAfter w:val="1"/>
          <w:wAfter w:w="8" w:type="dxa"/>
        </w:trPr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 xml:space="preserve">Puesto </w:t>
            </w:r>
            <w:r w:rsidR="00907AA6">
              <w:rPr>
                <w:rFonts w:ascii="DM Sans" w:eastAsia="DM Sans" w:hAnsi="DM Sans" w:cs="DM Sans"/>
                <w:sz w:val="20"/>
                <w:szCs w:val="20"/>
              </w:rPr>
              <w:t>asignado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Default="00907AA6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puesto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Default="00907AA6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VARHCAR(50), NOT NULL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Pr="005E73AC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AF2229" w:rsidTr="00AF2229">
        <w:trPr>
          <w:gridAfter w:val="1"/>
          <w:wAfter w:w="8" w:type="dxa"/>
        </w:trPr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Alergias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Default="00907AA6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alergias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Default="00907AA6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 xml:space="preserve">TEXT, 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Pr="005E73AC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</w:tbl>
    <w:p w:rsidR="00361028" w:rsidRDefault="00361028" w:rsidP="00EF5893">
      <w:pPr>
        <w:rPr>
          <w:rFonts w:ascii="DM Sans" w:eastAsia="DM Sans" w:hAnsi="DM Sans" w:cs="DM Sans"/>
          <w:sz w:val="40"/>
          <w:szCs w:val="40"/>
        </w:rPr>
      </w:pPr>
    </w:p>
    <w:p w:rsidR="00907AA6" w:rsidRDefault="00907AA6" w:rsidP="00EF5893">
      <w:pPr>
        <w:rPr>
          <w:rFonts w:ascii="DM Sans" w:eastAsia="DM Sans" w:hAnsi="DM Sans" w:cs="DM Sans"/>
          <w:sz w:val="40"/>
          <w:szCs w:val="40"/>
        </w:rPr>
      </w:pPr>
    </w:p>
    <w:p w:rsidR="00907AA6" w:rsidRDefault="00907AA6" w:rsidP="00EF5893">
      <w:pPr>
        <w:rPr>
          <w:rFonts w:ascii="DM Sans" w:eastAsia="DM Sans" w:hAnsi="DM Sans" w:cs="DM Sans"/>
          <w:sz w:val="40"/>
          <w:szCs w:val="40"/>
        </w:rPr>
      </w:pPr>
    </w:p>
    <w:p w:rsidR="00907AA6" w:rsidRDefault="00907AA6" w:rsidP="00EF5893">
      <w:pPr>
        <w:rPr>
          <w:rFonts w:ascii="DM Sans" w:eastAsia="DM Sans" w:hAnsi="DM Sans" w:cs="DM Sans"/>
          <w:sz w:val="40"/>
          <w:szCs w:val="40"/>
        </w:rPr>
      </w:pPr>
    </w:p>
    <w:p w:rsidR="00907AA6" w:rsidRDefault="00907AA6" w:rsidP="00EF5893">
      <w:pPr>
        <w:rPr>
          <w:rFonts w:ascii="DM Sans" w:eastAsia="DM Sans" w:hAnsi="DM Sans" w:cs="DM Sans"/>
          <w:sz w:val="40"/>
          <w:szCs w:val="40"/>
        </w:rPr>
      </w:pPr>
    </w:p>
    <w:p w:rsidR="00907AA6" w:rsidRDefault="00907AA6" w:rsidP="00EF5893">
      <w:pPr>
        <w:rPr>
          <w:rFonts w:ascii="DM Sans" w:eastAsia="DM Sans" w:hAnsi="DM Sans" w:cs="DM Sans"/>
          <w:sz w:val="40"/>
          <w:szCs w:val="40"/>
        </w:rPr>
      </w:pPr>
    </w:p>
    <w:p w:rsidR="00907AA6" w:rsidRDefault="00907AA6" w:rsidP="00EF5893">
      <w:pPr>
        <w:rPr>
          <w:rFonts w:ascii="DM Sans" w:eastAsia="DM Sans" w:hAnsi="DM Sans" w:cs="DM Sans"/>
          <w:sz w:val="40"/>
          <w:szCs w:val="40"/>
        </w:rPr>
      </w:pPr>
    </w:p>
    <w:p w:rsidR="00907AA6" w:rsidRDefault="00907AA6" w:rsidP="00EF5893">
      <w:pPr>
        <w:rPr>
          <w:rFonts w:ascii="DM Sans" w:eastAsia="DM Sans" w:hAnsi="DM Sans" w:cs="DM Sans"/>
          <w:sz w:val="40"/>
          <w:szCs w:val="40"/>
        </w:rPr>
      </w:pPr>
    </w:p>
    <w:p w:rsidR="00907AA6" w:rsidRDefault="00907AA6" w:rsidP="00EF5893">
      <w:pPr>
        <w:rPr>
          <w:rFonts w:ascii="DM Sans" w:eastAsia="DM Sans" w:hAnsi="DM Sans" w:cs="DM Sans"/>
          <w:sz w:val="40"/>
          <w:szCs w:val="40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  <w:tblPrChange w:id="221" w:author="Otro autor" w:date="2024-03-30T20:16:00Z">
          <w:tblPr>
            <w:tblW w:w="9029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</w:tblPrChange>
      </w:tblPr>
      <w:tblGrid>
        <w:gridCol w:w="2256"/>
        <w:gridCol w:w="2255"/>
        <w:gridCol w:w="2255"/>
        <w:gridCol w:w="2255"/>
        <w:gridCol w:w="8"/>
        <w:tblGridChange w:id="222">
          <w:tblGrid>
            <w:gridCol w:w="2256"/>
            <w:gridCol w:w="2"/>
            <w:gridCol w:w="2253"/>
            <w:gridCol w:w="4"/>
            <w:gridCol w:w="2251"/>
            <w:gridCol w:w="6"/>
            <w:gridCol w:w="2249"/>
            <w:gridCol w:w="8"/>
          </w:tblGrid>
        </w:tblGridChange>
      </w:tblGrid>
      <w:tr w:rsidR="00907AA6" w:rsidTr="00907AA6">
        <w:trPr>
          <w:trHeight w:val="245"/>
          <w:trPrChange w:id="223" w:author="Otro autor" w:date="2024-03-30T20:16:00Z">
            <w:trPr>
              <w:trHeight w:val="600"/>
            </w:trPr>
          </w:trPrChange>
        </w:trPr>
        <w:tc>
          <w:tcPr>
            <w:tcW w:w="9029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24" w:author="Otro autor" w:date="2024-03-30T20:16:00Z">
              <w:tcPr>
                <w:tcW w:w="9028" w:type="dxa"/>
                <w:gridSpan w:val="8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TURNOS_EMPLEADOS</w:t>
            </w:r>
          </w:p>
        </w:tc>
      </w:tr>
      <w:tr w:rsidR="00907AA6" w:rsidTr="00907AA6">
        <w:trPr>
          <w:trHeight w:val="209"/>
          <w:trPrChange w:id="225" w:author="Otro autor" w:date="2024-03-30T20:16:00Z">
            <w:trPr>
              <w:trHeight w:val="600"/>
            </w:trPr>
          </w:trPrChange>
        </w:trPr>
        <w:tc>
          <w:tcPr>
            <w:tcW w:w="9029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26" w:author="Otro autor" w:date="2024-03-30T20:16:00Z">
              <w:tcPr>
                <w:tcW w:w="9028" w:type="dxa"/>
                <w:gridSpan w:val="8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>Almacena información de los turnos de los empleados del restaurante.</w:t>
            </w:r>
          </w:p>
        </w:tc>
      </w:tr>
      <w:tr w:rsidR="00907AA6" w:rsidTr="00907AA6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27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28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Abreviatura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29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6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30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907AA6" w:rsidTr="00907AA6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31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 w:rsidRPr="005E73AC">
              <w:rPr>
                <w:rFonts w:ascii="DM Sans" w:eastAsia="DM Sans" w:hAnsi="DM Sans" w:cs="DM Sans"/>
                <w:sz w:val="20"/>
                <w:szCs w:val="20"/>
              </w:rPr>
              <w:t>id_</w:t>
            </w:r>
            <w:r>
              <w:rPr>
                <w:rFonts w:ascii="DM Sans" w:eastAsia="DM Sans" w:hAnsi="DM Sans" w:cs="DM Sans"/>
                <w:sz w:val="20"/>
                <w:szCs w:val="20"/>
              </w:rPr>
              <w:t>turnos_empleados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32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id_turnos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33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 w:rsidRPr="005E73AC">
              <w:rPr>
                <w:rFonts w:ascii="DM Sans" w:eastAsia="DM Sans" w:hAnsi="DM Sans" w:cs="DM Sans"/>
                <w:sz w:val="18"/>
                <w:szCs w:val="18"/>
              </w:rPr>
              <w:t>INT, NOT NULL, AUTO_INCREMENT</w:t>
            </w:r>
          </w:p>
        </w:tc>
        <w:tc>
          <w:tcPr>
            <w:tcW w:w="226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34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907AA6" w:rsidRP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 w:rsidRPr="00907AA6">
              <w:rPr>
                <w:rFonts w:ascii="DM Sans" w:eastAsia="DM Sans" w:hAnsi="DM Sans" w:cs="DM Sans"/>
                <w:b/>
                <w:sz w:val="20"/>
                <w:szCs w:val="20"/>
              </w:rPr>
              <w:t>PRIMARY KEY</w:t>
            </w:r>
          </w:p>
        </w:tc>
      </w:tr>
      <w:tr w:rsidR="00907AA6" w:rsidTr="00907AA6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35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Tipo de turno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36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tipo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37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VARCHAR(50), NOT NULL</w:t>
            </w:r>
          </w:p>
        </w:tc>
        <w:tc>
          <w:tcPr>
            <w:tcW w:w="226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38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907AA6" w:rsidTr="00907AA6">
        <w:trPr>
          <w:gridAfter w:val="1"/>
          <w:wAfter w:w="8" w:type="dxa"/>
        </w:trPr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Fecha del turno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fecha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DATE, NOT NULL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907AA6" w:rsidTr="00907AA6">
        <w:trPr>
          <w:gridAfter w:val="1"/>
          <w:wAfter w:w="8" w:type="dxa"/>
        </w:trPr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Hora de inicio turno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hora_inico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TIME, NOT NULL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907AA6" w:rsidTr="00907AA6">
        <w:trPr>
          <w:gridAfter w:val="1"/>
          <w:wAfter w:w="8" w:type="dxa"/>
        </w:trPr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Hora de finalización de turno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hora_fin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TIME, NOT  NULL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907AA6" w:rsidTr="00907AA6">
        <w:trPr>
          <w:gridAfter w:val="1"/>
          <w:wAfter w:w="8" w:type="dxa"/>
        </w:trPr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Puesto del empleado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Puesto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VARCHAR(50), NOT NULL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907AA6" w:rsidTr="00907AA6">
        <w:trPr>
          <w:gridAfter w:val="1"/>
          <w:wAfter w:w="8" w:type="dxa"/>
        </w:trPr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Observaciones del turno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observaciones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TEXT, NOT NULL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907AA6" w:rsidTr="00907AA6">
        <w:trPr>
          <w:gridAfter w:val="1"/>
          <w:wAfter w:w="8" w:type="dxa"/>
        </w:trPr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Id_empleados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id_empleados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INT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P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 w:rsidRPr="00907AA6">
              <w:rPr>
                <w:rFonts w:ascii="DM Sans" w:eastAsia="DM Sans" w:hAnsi="DM Sans" w:cs="DM Sans"/>
                <w:b/>
                <w:sz w:val="20"/>
                <w:szCs w:val="20"/>
              </w:rPr>
              <w:t>FOREIGN KEY</w:t>
            </w:r>
          </w:p>
        </w:tc>
      </w:tr>
    </w:tbl>
    <w:p w:rsidR="00AF2229" w:rsidRDefault="00AF2229" w:rsidP="00EF5893">
      <w:pPr>
        <w:rPr>
          <w:rFonts w:ascii="DM Sans" w:eastAsia="DM Sans" w:hAnsi="DM Sans" w:cs="DM Sans"/>
          <w:sz w:val="40"/>
          <w:szCs w:val="40"/>
          <w:u w:val="single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  <w:tblPrChange w:id="239" w:author="Otro autor" w:date="2024-03-30T20:16:00Z">
          <w:tblPr>
            <w:tblW w:w="9029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</w:tblPrChange>
      </w:tblPr>
      <w:tblGrid>
        <w:gridCol w:w="2256"/>
        <w:gridCol w:w="2255"/>
        <w:gridCol w:w="2255"/>
        <w:gridCol w:w="2255"/>
        <w:gridCol w:w="8"/>
        <w:tblGridChange w:id="240">
          <w:tblGrid>
            <w:gridCol w:w="2256"/>
            <w:gridCol w:w="2"/>
            <w:gridCol w:w="2253"/>
            <w:gridCol w:w="4"/>
            <w:gridCol w:w="2251"/>
            <w:gridCol w:w="6"/>
            <w:gridCol w:w="2249"/>
            <w:gridCol w:w="8"/>
          </w:tblGrid>
        </w:tblGridChange>
      </w:tblGrid>
      <w:tr w:rsidR="00907AA6" w:rsidTr="00907AA6">
        <w:trPr>
          <w:trHeight w:val="211"/>
          <w:trPrChange w:id="241" w:author="Otro autor" w:date="2024-03-30T20:16:00Z">
            <w:trPr>
              <w:trHeight w:val="600"/>
            </w:trPr>
          </w:trPrChange>
        </w:trPr>
        <w:tc>
          <w:tcPr>
            <w:tcW w:w="902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42" w:author="Otro autor" w:date="2024-03-30T20:16:00Z">
              <w:tcPr>
                <w:tcW w:w="9028" w:type="dxa"/>
                <w:gridSpan w:val="8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EMPLEADOS_DESPEDIDOS</w:t>
            </w:r>
          </w:p>
        </w:tc>
      </w:tr>
      <w:tr w:rsidR="00907AA6" w:rsidTr="00907AA6">
        <w:trPr>
          <w:trHeight w:val="303"/>
          <w:trPrChange w:id="243" w:author="Otro autor" w:date="2024-03-30T20:16:00Z">
            <w:trPr>
              <w:trHeight w:val="600"/>
            </w:trPr>
          </w:trPrChange>
        </w:trPr>
        <w:tc>
          <w:tcPr>
            <w:tcW w:w="902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44" w:author="Otro autor" w:date="2024-03-30T20:16:00Z">
              <w:tcPr>
                <w:tcW w:w="9028" w:type="dxa"/>
                <w:gridSpan w:val="8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>Almacena información de los empleados despedidos por el restaurante y los motivos.</w:t>
            </w:r>
          </w:p>
        </w:tc>
      </w:tr>
      <w:tr w:rsidR="00907AA6" w:rsidTr="00907AA6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45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46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47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48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907AA6" w:rsidTr="00907AA6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49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 w:rsidRPr="005E73AC">
              <w:rPr>
                <w:rFonts w:ascii="DM Sans" w:eastAsia="DM Sans" w:hAnsi="DM Sans" w:cs="DM Sans"/>
                <w:sz w:val="20"/>
                <w:szCs w:val="20"/>
              </w:rPr>
              <w:t>id_</w:t>
            </w:r>
            <w:r>
              <w:rPr>
                <w:rFonts w:ascii="DM Sans" w:eastAsia="DM Sans" w:hAnsi="DM Sans" w:cs="DM Sans"/>
                <w:sz w:val="20"/>
                <w:szCs w:val="20"/>
              </w:rPr>
              <w:t>empleados_despedidos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50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Id_emepleados_despedidos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51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 w:rsidRPr="005E73AC">
              <w:rPr>
                <w:rFonts w:ascii="DM Sans" w:eastAsia="DM Sans" w:hAnsi="DM Sans" w:cs="DM Sans"/>
                <w:sz w:val="18"/>
                <w:szCs w:val="18"/>
              </w:rPr>
              <w:t>INT, NOT NULL, AUTO_INCREMENT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52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907AA6" w:rsidRP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 w:rsidRPr="00907AA6">
              <w:rPr>
                <w:rFonts w:ascii="DM Sans" w:eastAsia="DM Sans" w:hAnsi="DM Sans" w:cs="DM Sans"/>
                <w:b/>
                <w:sz w:val="20"/>
                <w:szCs w:val="20"/>
              </w:rPr>
              <w:t>PRIMARY KEY</w:t>
            </w:r>
          </w:p>
        </w:tc>
      </w:tr>
      <w:tr w:rsidR="00907AA6" w:rsidTr="00907AA6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53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Nombre del empleado despedido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54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nombre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55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VARCHAR(50), NOT NULL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56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907AA6" w:rsidTr="00907AA6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Apellido del empleado despedido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apellido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 w:rsidRPr="005E73AC">
              <w:rPr>
                <w:rFonts w:ascii="DM Sans" w:eastAsia="DM Sans" w:hAnsi="DM Sans" w:cs="DM Sans"/>
                <w:sz w:val="18"/>
                <w:szCs w:val="18"/>
              </w:rPr>
              <w:t>VARCHAR(50)</w:t>
            </w:r>
            <w:r>
              <w:rPr>
                <w:rFonts w:ascii="DM Sans" w:eastAsia="DM Sans" w:hAnsi="DM Sans" w:cs="DM Sans"/>
                <w:sz w:val="18"/>
                <w:szCs w:val="18"/>
              </w:rPr>
              <w:t>, NOT NULL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907AA6" w:rsidTr="00907AA6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Fecha de contratación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fecha_contratacion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TIME, NOT NULL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907AA6" w:rsidTr="00907AA6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Fecha de despido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fecha_despido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TIME, NOT NULL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907AA6" w:rsidTr="00907AA6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Motivo de despido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Motivo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TEXT, NOT NULL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907AA6" w:rsidTr="00907AA6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Id_empleados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Id_empleados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P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 w:rsidRPr="00907AA6">
              <w:rPr>
                <w:rFonts w:ascii="DM Sans" w:eastAsia="DM Sans" w:hAnsi="DM Sans" w:cs="DM Sans"/>
                <w:b/>
                <w:sz w:val="20"/>
                <w:szCs w:val="20"/>
              </w:rPr>
              <w:t>FOREIGN KEY</w:t>
            </w:r>
          </w:p>
        </w:tc>
      </w:tr>
    </w:tbl>
    <w:p w:rsidR="00907AA6" w:rsidRPr="00907AA6" w:rsidRDefault="00907AA6" w:rsidP="00EF5893">
      <w:pPr>
        <w:rPr>
          <w:rFonts w:ascii="DM Sans" w:eastAsia="DM Sans" w:hAnsi="DM Sans" w:cs="DM Sans"/>
          <w:sz w:val="40"/>
          <w:szCs w:val="40"/>
          <w:u w:val="single"/>
        </w:rPr>
      </w:pPr>
    </w:p>
    <w:p w:rsidR="00361028" w:rsidRDefault="00361028" w:rsidP="00EF5893">
      <w:pPr>
        <w:rPr>
          <w:rFonts w:ascii="DM Sans" w:eastAsia="DM Sans" w:hAnsi="DM Sans" w:cs="DM Sans"/>
          <w:sz w:val="40"/>
          <w:szCs w:val="40"/>
        </w:rPr>
      </w:pPr>
    </w:p>
    <w:p w:rsidR="00361028" w:rsidRDefault="00361028" w:rsidP="00EF5893">
      <w:pPr>
        <w:rPr>
          <w:rFonts w:ascii="DM Sans" w:eastAsia="DM Sans" w:hAnsi="DM Sans" w:cs="DM Sans"/>
          <w:sz w:val="40"/>
          <w:szCs w:val="40"/>
        </w:rPr>
      </w:pPr>
    </w:p>
    <w:p w:rsidR="00361028" w:rsidRDefault="00361028" w:rsidP="00EF5893">
      <w:pPr>
        <w:rPr>
          <w:rFonts w:ascii="DM Sans" w:eastAsia="DM Sans" w:hAnsi="DM Sans" w:cs="DM Sans"/>
          <w:sz w:val="40"/>
          <w:szCs w:val="40"/>
        </w:rPr>
      </w:pPr>
    </w:p>
    <w:p w:rsidR="00EF5893" w:rsidRDefault="00EF5893">
      <w:pPr>
        <w:numPr>
          <w:ilvl w:val="0"/>
          <w:numId w:val="1"/>
        </w:numPr>
        <w:rPr>
          <w:rFonts w:ascii="DM Sans" w:eastAsia="DM Sans" w:hAnsi="DM Sans" w:cs="DM Sans"/>
          <w:sz w:val="40"/>
          <w:szCs w:val="40"/>
        </w:rPr>
      </w:pPr>
      <w:r>
        <w:rPr>
          <w:rFonts w:ascii="DM Sans" w:eastAsia="DM Sans" w:hAnsi="DM Sans" w:cs="DM Sans"/>
          <w:sz w:val="40"/>
          <w:szCs w:val="40"/>
        </w:rPr>
        <w:t xml:space="preserve"> Archivo SQL</w:t>
      </w:r>
    </w:p>
    <w:p w:rsidR="00EF5893" w:rsidRDefault="009F56DD" w:rsidP="00EF5893">
      <w:pPr>
        <w:rPr>
          <w:rFonts w:ascii="DM Sans" w:eastAsia="DM Sans" w:hAnsi="DM Sans" w:cs="DM Sans"/>
          <w:sz w:val="40"/>
          <w:szCs w:val="40"/>
        </w:rPr>
      </w:pPr>
      <w:r>
        <w:pict>
          <v:rect id="_x0000_i1032" style="width:0;height:1.5pt" o:hralign="center" o:bullet="t" o:hrstd="t" o:hr="t" fillcolor="#a0a0a0" stroked="f"/>
        </w:pict>
      </w:r>
    </w:p>
    <w:p w:rsidR="00A47427" w:rsidRDefault="00A47427"/>
    <w:p w:rsidR="00500483" w:rsidRDefault="00500483"/>
    <w:p w:rsidR="00500483" w:rsidRPr="00500483" w:rsidRDefault="00500483">
      <w:r w:rsidRPr="00500483">
        <w:t>https://github.com/malenariveros/base_de_datos_restaurante_malena_riveros</w:t>
      </w:r>
    </w:p>
    <w:sectPr w:rsidR="00500483" w:rsidRPr="00500483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6DD" w:rsidRDefault="009F56DD">
      <w:pPr>
        <w:spacing w:line="240" w:lineRule="auto"/>
      </w:pPr>
      <w:r>
        <w:separator/>
      </w:r>
    </w:p>
  </w:endnote>
  <w:endnote w:type="continuationSeparator" w:id="0">
    <w:p w:rsidR="009F56DD" w:rsidRDefault="009F56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altName w:val="Times New Roman"/>
    <w:charset w:val="00"/>
    <w:family w:val="auto"/>
    <w:pitch w:val="default"/>
  </w:font>
  <w:font w:name="Helvetica Neue">
    <w:altName w:val="Times New Roman"/>
    <w:charset w:val="00"/>
    <w:family w:val="auto"/>
    <w:pitch w:val="default"/>
  </w:font>
  <w:font w:name="Helvetica Neue Ligh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AA6" w:rsidRDefault="00907AA6">
    <w:pPr>
      <w:widowControl w:val="0"/>
      <w:spacing w:after="200" w:line="240" w:lineRule="auto"/>
      <w:jc w:val="right"/>
    </w:pPr>
    <w:ins w:id="257" w:author="Otro autor" w:date="2024-03-30T20:16:00Z">
      <w:r>
        <w:fldChar w:fldCharType="begin"/>
      </w:r>
      <w:r>
        <w:instrText>PAGE</w:instrText>
      </w:r>
    </w:ins>
    <w:r>
      <w:fldChar w:fldCharType="separate"/>
    </w:r>
    <w:r w:rsidR="009F56DD">
      <w:rPr>
        <w:noProof/>
      </w:rPr>
      <w:t>1</w:t>
    </w:r>
    <w:ins w:id="258" w:author="Otro autor" w:date="2024-03-30T20:16:00Z">
      <w:r>
        <w:fldChar w:fldCharType="end"/>
      </w:r>
    </w:ins>
    <w:del w:id="259" w:author="Otro autor" w:date="2024-03-30T20:16:00Z">
      <w:r>
        <w:fldChar w:fldCharType="begin"/>
      </w:r>
      <w:r>
        <w:delInstrText>PAGE</w:delInstrText>
      </w:r>
      <w:r>
        <w:fldChar w:fldCharType="separate"/>
      </w:r>
      <w:r>
        <w:rPr>
          <w:noProof/>
        </w:rPr>
        <w:delText>1</w:delText>
      </w:r>
      <w:r>
        <w:fldChar w:fldCharType="end"/>
      </w:r>
    </w:del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AA6" w:rsidRDefault="00907AA6">
    <w:pPr>
      <w:jc w:val="right"/>
    </w:pPr>
    <w:r>
      <w:fldChar w:fldCharType="begin"/>
    </w:r>
    <w:r>
      <w:instrText>PAGE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6DD" w:rsidRDefault="009F56DD">
      <w:pPr>
        <w:spacing w:line="240" w:lineRule="auto"/>
      </w:pPr>
      <w:r>
        <w:separator/>
      </w:r>
    </w:p>
  </w:footnote>
  <w:footnote w:type="continuationSeparator" w:id="0">
    <w:p w:rsidR="009F56DD" w:rsidRDefault="009F56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AA6" w:rsidRDefault="00907AA6"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0892232" wp14:editId="67F1AD48">
          <wp:simplePos x="0" y="0"/>
          <wp:positionH relativeFrom="column">
            <wp:posOffset>4629150</wp:posOffset>
          </wp:positionH>
          <wp:positionV relativeFrom="paragraph">
            <wp:posOffset>-57149</wp:posOffset>
          </wp:positionV>
          <wp:extent cx="1104152" cy="296979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437" t="19273" r="3437" b="19281"/>
                  <a:stretch>
                    <a:fillRect/>
                  </a:stretch>
                </pic:blipFill>
                <pic:spPr>
                  <a:xfrm>
                    <a:off x="0" y="0"/>
                    <a:ext cx="1104152" cy="2969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AA6" w:rsidRDefault="00907AA6"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3D918A2F" wp14:editId="136EFD8D">
          <wp:simplePos x="0" y="0"/>
          <wp:positionH relativeFrom="column">
            <wp:posOffset>4626300</wp:posOffset>
          </wp:positionH>
          <wp:positionV relativeFrom="paragraph">
            <wp:posOffset>-95249</wp:posOffset>
          </wp:positionV>
          <wp:extent cx="1104152" cy="296979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437" t="19273" r="3437" b="19281"/>
                  <a:stretch>
                    <a:fillRect/>
                  </a:stretch>
                </pic:blipFill>
                <pic:spPr>
                  <a:xfrm>
                    <a:off x="0" y="0"/>
                    <a:ext cx="1104152" cy="2969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30" style="width:0;height:1.5pt" o:hralign="center" o:bullet="t" o:hrstd="t" o:hr="t" fillcolor="#a0a0a0" stroked="f"/>
    </w:pict>
  </w:numPicBullet>
  <w:numPicBullet w:numPicBulletId="1">
    <w:pict>
      <v:rect id="_x0000_i1031" style="width:0;height:1.5pt" o:hralign="center" o:bullet="t" o:hrstd="t" o:hr="t" fillcolor="#a0a0a0" stroked="f"/>
    </w:pict>
  </w:numPicBullet>
  <w:abstractNum w:abstractNumId="0" w15:restartNumberingAfterBreak="0">
    <w:nsid w:val="10CA4BD7"/>
    <w:multiLevelType w:val="multilevel"/>
    <w:tmpl w:val="8F5EB2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49C03EB"/>
    <w:multiLevelType w:val="hybridMultilevel"/>
    <w:tmpl w:val="1B54BB0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611DD"/>
    <w:multiLevelType w:val="hybridMultilevel"/>
    <w:tmpl w:val="DEA643E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B698D"/>
    <w:multiLevelType w:val="hybridMultilevel"/>
    <w:tmpl w:val="27401C48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93"/>
    <w:rsid w:val="002B5421"/>
    <w:rsid w:val="00330C5D"/>
    <w:rsid w:val="00361028"/>
    <w:rsid w:val="00500483"/>
    <w:rsid w:val="005D17AD"/>
    <w:rsid w:val="005E73AC"/>
    <w:rsid w:val="00636007"/>
    <w:rsid w:val="006667DD"/>
    <w:rsid w:val="00757F76"/>
    <w:rsid w:val="007F3067"/>
    <w:rsid w:val="00831997"/>
    <w:rsid w:val="00847DA2"/>
    <w:rsid w:val="008E16E5"/>
    <w:rsid w:val="00907AA6"/>
    <w:rsid w:val="009F56DD"/>
    <w:rsid w:val="00A47427"/>
    <w:rsid w:val="00AF2229"/>
    <w:rsid w:val="00CD192E"/>
    <w:rsid w:val="00DB52C7"/>
    <w:rsid w:val="00DC1A62"/>
    <w:rsid w:val="00EF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67A6F"/>
  <w15:chartTrackingRefBased/>
  <w15:docId w15:val="{AE166692-6B05-4CB1-BFD9-3356AA414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F5893"/>
    <w:pPr>
      <w:spacing w:after="0" w:line="276" w:lineRule="auto"/>
    </w:pPr>
    <w:rPr>
      <w:rFonts w:ascii="Arial" w:eastAsia="Arial" w:hAnsi="Arial" w:cs="Arial"/>
      <w:lang w:eastAsia="es-AR"/>
    </w:rPr>
  </w:style>
  <w:style w:type="paragraph" w:styleId="Ttulo1">
    <w:name w:val="heading 1"/>
    <w:basedOn w:val="Normal"/>
    <w:next w:val="Normal"/>
    <w:link w:val="Ttulo1Car"/>
    <w:rsid w:val="00EF589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3">
    <w:name w:val="heading 3"/>
    <w:basedOn w:val="Normal"/>
    <w:next w:val="Normal"/>
    <w:link w:val="Ttulo3Car"/>
    <w:rsid w:val="00EF589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F5893"/>
    <w:rPr>
      <w:rFonts w:ascii="Arial" w:eastAsia="Arial" w:hAnsi="Arial" w:cs="Arial"/>
      <w:sz w:val="40"/>
      <w:szCs w:val="40"/>
      <w:lang w:eastAsia="es-AR"/>
    </w:rPr>
  </w:style>
  <w:style w:type="character" w:customStyle="1" w:styleId="Ttulo3Car">
    <w:name w:val="Título 3 Car"/>
    <w:basedOn w:val="Fuentedeprrafopredeter"/>
    <w:link w:val="Ttulo3"/>
    <w:rsid w:val="00EF5893"/>
    <w:rPr>
      <w:rFonts w:ascii="Arial" w:eastAsia="Arial" w:hAnsi="Arial" w:cs="Arial"/>
      <w:color w:val="434343"/>
      <w:sz w:val="28"/>
      <w:szCs w:val="28"/>
      <w:lang w:eastAsia="es-AR"/>
    </w:rPr>
  </w:style>
  <w:style w:type="paragraph" w:styleId="Ttulo">
    <w:name w:val="Title"/>
    <w:basedOn w:val="Normal"/>
    <w:next w:val="Normal"/>
    <w:link w:val="TtuloCar"/>
    <w:rsid w:val="00EF5893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EF5893"/>
    <w:rPr>
      <w:rFonts w:ascii="Arial" w:eastAsia="Arial" w:hAnsi="Arial" w:cs="Arial"/>
      <w:sz w:val="52"/>
      <w:szCs w:val="52"/>
      <w:lang w:eastAsia="es-AR"/>
    </w:rPr>
  </w:style>
  <w:style w:type="paragraph" w:customStyle="1" w:styleId="selectable-text">
    <w:name w:val="selectable-text"/>
    <w:basedOn w:val="Normal"/>
    <w:rsid w:val="00330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-text1">
    <w:name w:val="selectable-text1"/>
    <w:basedOn w:val="Fuentedeprrafopredeter"/>
    <w:rsid w:val="00330C5D"/>
  </w:style>
  <w:style w:type="paragraph" w:styleId="Prrafodelista">
    <w:name w:val="List Paragraph"/>
    <w:basedOn w:val="Normal"/>
    <w:uiPriority w:val="34"/>
    <w:qFormat/>
    <w:rsid w:val="00330C5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474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2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1401</Words>
  <Characters>7708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6</vt:i4>
      </vt:variant>
    </vt:vector>
  </HeadingPairs>
  <TitlesOfParts>
    <vt:vector size="7" baseType="lpstr">
      <vt:lpstr/>
      <vt:lpstr>Descripción de la temática: Sistema de Gestión de Base de Datos para restaurante</vt:lpstr>
      <vt:lpstr>        Introducción</vt:lpstr>
      <vt:lpstr>        En el ámbito de la gastronomía, la gestión efectiva de datos se ha vuelto crucia</vt:lpstr>
      <vt:lpstr>        Objetivos</vt:lpstr>
      <vt:lpstr>        Situación problemática</vt:lpstr>
      <vt:lpstr>        Modelo de negocio</vt:lpstr>
    </vt:vector>
  </TitlesOfParts>
  <Company/>
  <LinksUpToDate>false</LinksUpToDate>
  <CharactersWithSpaces>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2024-03-31T01:21:00Z</dcterms:created>
  <dcterms:modified xsi:type="dcterms:W3CDTF">2024-04-03T23:40:00Z</dcterms:modified>
</cp:coreProperties>
</file>